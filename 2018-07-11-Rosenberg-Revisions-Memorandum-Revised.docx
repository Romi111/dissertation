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6ACC07CE" w:rsidR="007E2AF2" w:rsidRPr="00692855" w:rsidRDefault="00F635D3" w:rsidP="00EC098C">
      <w:pPr>
        <w:rPr>
          <w:rFonts w:ascii="Times New Roman" w:hAnsi="Times New Roman" w:cs="Times New Roman"/>
        </w:rPr>
      </w:pPr>
      <w:r>
        <w:rPr>
          <w:rFonts w:ascii="Times New Roman" w:hAnsi="Times New Roman" w:cs="Times New Roman"/>
        </w:rPr>
        <w:t>7/11</w:t>
      </w:r>
      <w:r w:rsidR="001834AE" w:rsidRPr="00692855">
        <w:rPr>
          <w:rFonts w:ascii="Times New Roman" w:hAnsi="Times New Roman" w:cs="Times New Roman"/>
        </w:rPr>
        <w:t>/</w:t>
      </w:r>
      <w:r w:rsidR="007E2AF2" w:rsidRPr="00692855">
        <w:rPr>
          <w:rFonts w:ascii="Times New Roman" w:hAnsi="Times New Roman" w:cs="Times New Roman"/>
        </w:rPr>
        <w:t>2018</w:t>
      </w:r>
    </w:p>
    <w:p w14:paraId="17F59592" w14:textId="77777777" w:rsidR="007E2AF2" w:rsidRPr="00692855" w:rsidRDefault="007E2AF2" w:rsidP="00EC098C">
      <w:pPr>
        <w:rPr>
          <w:rFonts w:ascii="Times New Roman" w:hAnsi="Times New Roman" w:cs="Times New Roman"/>
        </w:rPr>
      </w:pPr>
    </w:p>
    <w:p w14:paraId="31982159" w14:textId="50876D18" w:rsidR="007E2AF2" w:rsidRPr="00692855" w:rsidRDefault="007E2AF2" w:rsidP="00EC098C">
      <w:pPr>
        <w:rPr>
          <w:rFonts w:ascii="Times New Roman" w:hAnsi="Times New Roman" w:cs="Times New Roman"/>
        </w:rPr>
      </w:pPr>
      <w:r w:rsidRPr="00692855">
        <w:rPr>
          <w:rFonts w:ascii="Times New Roman" w:hAnsi="Times New Roman" w:cs="Times New Roman"/>
        </w:rPr>
        <w:t>Dear Matthew Koehler, Jennifer Schmidt, Lisa Linnenbrink-Garcia, and Christina Schwarz,</w:t>
      </w:r>
    </w:p>
    <w:p w14:paraId="76710DF4" w14:textId="6A313A7B" w:rsidR="007E2AF2" w:rsidRPr="00692855" w:rsidRDefault="007E2AF2" w:rsidP="00EC098C">
      <w:pPr>
        <w:rPr>
          <w:rFonts w:ascii="Times New Roman" w:hAnsi="Times New Roman" w:cs="Times New Roman"/>
        </w:rPr>
      </w:pPr>
    </w:p>
    <w:p w14:paraId="7D9D6FCC" w14:textId="56D596B0" w:rsidR="007E2AF2" w:rsidRPr="00692855" w:rsidRDefault="007E2AF2" w:rsidP="00EC098C">
      <w:pPr>
        <w:rPr>
          <w:rFonts w:ascii="Times New Roman" w:hAnsi="Times New Roman" w:cs="Times New Roman"/>
        </w:rPr>
      </w:pPr>
      <w:r w:rsidRPr="00692855">
        <w:rPr>
          <w:rFonts w:ascii="Times New Roman" w:hAnsi="Times New Roman" w:cs="Times New Roman"/>
        </w:rPr>
        <w:t>I am writing with a memorandum of understanding regarding the require</w:t>
      </w:r>
      <w:r w:rsidR="00971EFC" w:rsidRPr="00692855">
        <w:rPr>
          <w:rFonts w:ascii="Times New Roman" w:hAnsi="Times New Roman" w:cs="Times New Roman"/>
        </w:rPr>
        <w:t>d revisions</w:t>
      </w:r>
      <w:r w:rsidR="00437AA4" w:rsidRPr="00692855">
        <w:rPr>
          <w:rFonts w:ascii="Times New Roman" w:hAnsi="Times New Roman" w:cs="Times New Roman"/>
        </w:rPr>
        <w:t xml:space="preserve"> requested</w:t>
      </w:r>
      <w:r w:rsidR="00971EFC" w:rsidRPr="00692855">
        <w:rPr>
          <w:rFonts w:ascii="Times New Roman" w:hAnsi="Times New Roman" w:cs="Times New Roman"/>
        </w:rPr>
        <w:t xml:space="preserve"> to my dissertation and the specific changes that I have made in response to these </w:t>
      </w:r>
      <w:r w:rsidR="00437AA4" w:rsidRPr="00692855">
        <w:rPr>
          <w:rFonts w:ascii="Times New Roman" w:hAnsi="Times New Roman" w:cs="Times New Roman"/>
        </w:rPr>
        <w:t xml:space="preserve">requests. </w:t>
      </w:r>
      <w:r w:rsidR="00F349E2">
        <w:rPr>
          <w:rFonts w:ascii="Times New Roman" w:hAnsi="Times New Roman" w:cs="Times New Roman"/>
        </w:rPr>
        <w:t xml:space="preserve">For the revisions I describe below, I highlighted </w:t>
      </w:r>
      <w:r w:rsidR="00F635D3">
        <w:rPr>
          <w:rFonts w:ascii="Times New Roman" w:hAnsi="Times New Roman" w:cs="Times New Roman"/>
        </w:rPr>
        <w:t xml:space="preserve">(in </w:t>
      </w:r>
      <w:r w:rsidR="00F635D3" w:rsidRPr="00F635D3">
        <w:rPr>
          <w:rFonts w:ascii="Times New Roman" w:hAnsi="Times New Roman" w:cs="Times New Roman"/>
          <w:highlight w:val="yellow"/>
        </w:rPr>
        <w:t>yellow</w:t>
      </w:r>
      <w:r w:rsidR="00F635D3">
        <w:rPr>
          <w:rFonts w:ascii="Times New Roman" w:hAnsi="Times New Roman" w:cs="Times New Roman"/>
        </w:rPr>
        <w:t xml:space="preserve">) the </w:t>
      </w:r>
      <w:r w:rsidR="00F349E2">
        <w:rPr>
          <w:rFonts w:ascii="Times New Roman" w:hAnsi="Times New Roman" w:cs="Times New Roman"/>
        </w:rPr>
        <w:t>portions of the manuscript</w:t>
      </w:r>
      <w:r w:rsidR="00F635D3">
        <w:rPr>
          <w:rFonts w:ascii="Times New Roman" w:hAnsi="Times New Roman" w:cs="Times New Roman"/>
        </w:rPr>
        <w:t xml:space="preserve"> </w:t>
      </w:r>
      <w:r w:rsidR="004754EA">
        <w:rPr>
          <w:rFonts w:ascii="Times New Roman" w:hAnsi="Times New Roman" w:cs="Times New Roman"/>
        </w:rPr>
        <w:t>to which I made</w:t>
      </w:r>
      <w:r w:rsidR="00F349E2">
        <w:rPr>
          <w:rFonts w:ascii="Times New Roman" w:hAnsi="Times New Roman" w:cs="Times New Roman"/>
        </w:rPr>
        <w:t xml:space="preserve"> substantial changes. </w:t>
      </w:r>
      <w:r w:rsidR="007702F7" w:rsidRPr="00692855">
        <w:rPr>
          <w:rFonts w:ascii="Times New Roman" w:hAnsi="Times New Roman" w:cs="Times New Roman"/>
        </w:rPr>
        <w:t>Thank you very much</w:t>
      </w:r>
      <w:r w:rsidR="00437AA4" w:rsidRPr="00692855">
        <w:rPr>
          <w:rFonts w:ascii="Times New Roman" w:hAnsi="Times New Roman" w:cs="Times New Roman"/>
        </w:rPr>
        <w:t xml:space="preserve"> again</w:t>
      </w:r>
      <w:r w:rsidR="007702F7" w:rsidRPr="00692855">
        <w:rPr>
          <w:rFonts w:ascii="Times New Roman" w:hAnsi="Times New Roman" w:cs="Times New Roman"/>
        </w:rPr>
        <w:t xml:space="preserve"> for this very valuable fee</w:t>
      </w:r>
      <w:r w:rsidR="00AC6FA3">
        <w:rPr>
          <w:rFonts w:ascii="Times New Roman" w:hAnsi="Times New Roman" w:cs="Times New Roman"/>
        </w:rPr>
        <w:t xml:space="preserve">dback and the opportunity to improve </w:t>
      </w:r>
      <w:r w:rsidR="004754EA">
        <w:rPr>
          <w:rFonts w:ascii="Times New Roman" w:hAnsi="Times New Roman" w:cs="Times New Roman"/>
        </w:rPr>
        <w:t>my work. Thank you, too, for serving on my dissertation committee.</w:t>
      </w:r>
    </w:p>
    <w:p w14:paraId="191A9DFD" w14:textId="3EB8FF12" w:rsidR="007E2AF2" w:rsidRPr="00692855" w:rsidRDefault="007E2AF2" w:rsidP="00EC098C">
      <w:pPr>
        <w:rPr>
          <w:rFonts w:ascii="Times New Roman" w:hAnsi="Times New Roman" w:cs="Times New Roman"/>
        </w:rPr>
      </w:pPr>
    </w:p>
    <w:p w14:paraId="5A1E2B68" w14:textId="414509C2" w:rsidR="00FC5E36" w:rsidRPr="00692855" w:rsidRDefault="00FC5E36" w:rsidP="00EC098C">
      <w:pPr>
        <w:rPr>
          <w:rFonts w:ascii="Times New Roman" w:hAnsi="Times New Roman" w:cs="Times New Roman"/>
        </w:rPr>
      </w:pPr>
      <w:r w:rsidRPr="00692855">
        <w:rPr>
          <w:rFonts w:ascii="Times New Roman" w:hAnsi="Times New Roman" w:cs="Times New Roman"/>
        </w:rPr>
        <w:t>Sincerely,</w:t>
      </w:r>
    </w:p>
    <w:p w14:paraId="109430B8" w14:textId="32C6CC4C" w:rsidR="00FC5E36" w:rsidRPr="00692855" w:rsidRDefault="00FC5E36" w:rsidP="00EC098C">
      <w:pPr>
        <w:rPr>
          <w:rFonts w:ascii="Times New Roman" w:hAnsi="Times New Roman" w:cs="Times New Roman"/>
        </w:rPr>
      </w:pPr>
      <w:r w:rsidRPr="00692855">
        <w:rPr>
          <w:rFonts w:ascii="Times New Roman" w:hAnsi="Times New Roman" w:cs="Times New Roman"/>
        </w:rPr>
        <w:t>Joshua Rosenberg</w:t>
      </w:r>
    </w:p>
    <w:p w14:paraId="68FBA139" w14:textId="592564AA" w:rsidR="00FC5E36" w:rsidRPr="00692855" w:rsidRDefault="00FC5E36" w:rsidP="00EC098C">
      <w:pPr>
        <w:rPr>
          <w:rFonts w:ascii="Times New Roman" w:hAnsi="Times New Roman" w:cs="Times New Roman"/>
        </w:rPr>
      </w:pPr>
      <w:r w:rsidRPr="00692855">
        <w:rPr>
          <w:rFonts w:ascii="Times New Roman" w:hAnsi="Times New Roman" w:cs="Times New Roman"/>
        </w:rPr>
        <w:br w:type="page"/>
      </w:r>
    </w:p>
    <w:p w14:paraId="0F8C857F" w14:textId="61A3EE58" w:rsidR="0062061A" w:rsidRPr="006811FB" w:rsidRDefault="0062061A" w:rsidP="001C772A">
      <w:pPr>
        <w:jc w:val="center"/>
        <w:outlineLvl w:val="0"/>
        <w:rPr>
          <w:rFonts w:ascii="Times New Roman" w:hAnsi="Times New Roman" w:cs="Times New Roman"/>
          <w:b/>
        </w:rPr>
      </w:pPr>
      <w:r w:rsidRPr="006811FB">
        <w:rPr>
          <w:rFonts w:ascii="Times New Roman" w:hAnsi="Times New Roman" w:cs="Times New Roman"/>
          <w:b/>
        </w:rPr>
        <w:lastRenderedPageBreak/>
        <w:t>Introduction</w:t>
      </w:r>
    </w:p>
    <w:p w14:paraId="7D35C224" w14:textId="77777777" w:rsidR="0062061A" w:rsidRPr="00692855" w:rsidRDefault="0062061A" w:rsidP="00EC098C">
      <w:pPr>
        <w:rPr>
          <w:rFonts w:ascii="Times New Roman" w:hAnsi="Times New Roman" w:cs="Times New Roman"/>
        </w:rPr>
      </w:pPr>
    </w:p>
    <w:p w14:paraId="7DC63F34" w14:textId="57AAAF40" w:rsidR="007E2AF2" w:rsidRPr="00692855" w:rsidRDefault="007E2A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the argument for the</w:t>
      </w:r>
      <w:r w:rsidR="0062061A" w:rsidRPr="00692855">
        <w:rPr>
          <w:rFonts w:ascii="Times New Roman" w:hAnsi="Times New Roman" w:cs="Times New Roman"/>
          <w:i/>
        </w:rPr>
        <w:t xml:space="preserve"> need</w:t>
      </w:r>
      <w:r w:rsidR="00B627E3" w:rsidRPr="00692855">
        <w:rPr>
          <w:rFonts w:ascii="Times New Roman" w:hAnsi="Times New Roman" w:cs="Times New Roman"/>
          <w:i/>
        </w:rPr>
        <w:t xml:space="preserve"> for this particular study. Include this powerful rationale for the study</w:t>
      </w:r>
      <w:r w:rsidR="0062061A" w:rsidRPr="00692855">
        <w:rPr>
          <w:rFonts w:ascii="Times New Roman" w:hAnsi="Times New Roman" w:cs="Times New Roman"/>
          <w:i/>
        </w:rPr>
        <w:t xml:space="preserve"> in the </w:t>
      </w:r>
      <w:r w:rsidR="00D27516" w:rsidRPr="00692855">
        <w:rPr>
          <w:rFonts w:ascii="Times New Roman" w:hAnsi="Times New Roman" w:cs="Times New Roman"/>
          <w:i/>
        </w:rPr>
        <w:t xml:space="preserve">abstract and </w:t>
      </w:r>
      <w:r w:rsidR="0062061A" w:rsidRPr="00692855">
        <w:rPr>
          <w:rFonts w:ascii="Times New Roman" w:hAnsi="Times New Roman" w:cs="Times New Roman"/>
          <w:i/>
        </w:rPr>
        <w:t>literature review</w:t>
      </w:r>
      <w:r w:rsidR="00805BAA" w:rsidRPr="00692855">
        <w:rPr>
          <w:rFonts w:ascii="Times New Roman" w:hAnsi="Times New Roman" w:cs="Times New Roman"/>
          <w:i/>
        </w:rPr>
        <w:t xml:space="preserve"> </w:t>
      </w:r>
      <w:r w:rsidR="00B627E3" w:rsidRPr="00692855">
        <w:rPr>
          <w:rFonts w:ascii="Times New Roman" w:hAnsi="Times New Roman" w:cs="Times New Roman"/>
          <w:i/>
        </w:rPr>
        <w:t xml:space="preserve">as well as throughout the manuscript (i.e., </w:t>
      </w:r>
      <w:r w:rsidR="008131CC" w:rsidRPr="00692855">
        <w:rPr>
          <w:rFonts w:ascii="Times New Roman" w:hAnsi="Times New Roman" w:cs="Times New Roman"/>
          <w:i/>
        </w:rPr>
        <w:t>in the need for study section).</w:t>
      </w:r>
    </w:p>
    <w:p w14:paraId="0105E0C4" w14:textId="58344305" w:rsidR="006607BD" w:rsidRPr="00692855" w:rsidRDefault="006E10AE" w:rsidP="00EC098C">
      <w:pPr>
        <w:pStyle w:val="ListParagraph"/>
        <w:numPr>
          <w:ilvl w:val="1"/>
          <w:numId w:val="1"/>
        </w:numPr>
        <w:rPr>
          <w:rFonts w:ascii="Times New Roman" w:hAnsi="Times New Roman" w:cs="Times New Roman"/>
        </w:rPr>
      </w:pPr>
      <w:r>
        <w:rPr>
          <w:rFonts w:ascii="Times New Roman" w:hAnsi="Times New Roman" w:cs="Times New Roman"/>
        </w:rPr>
        <w:t xml:space="preserve">In the introduction, I outline three reasons why work with data </w:t>
      </w:r>
      <w:r w:rsidR="006607BD" w:rsidRPr="00692855">
        <w:rPr>
          <w:rFonts w:ascii="Times New Roman" w:hAnsi="Times New Roman" w:cs="Times New Roman"/>
        </w:rPr>
        <w:t>should be the focus of study for STEM education research</w:t>
      </w:r>
      <w:r>
        <w:rPr>
          <w:rFonts w:ascii="Times New Roman" w:hAnsi="Times New Roman" w:cs="Times New Roman"/>
        </w:rPr>
        <w:t>. In particular, I argue</w:t>
      </w:r>
      <w:r w:rsidR="00A775F2">
        <w:rPr>
          <w:rFonts w:ascii="Times New Roman" w:hAnsi="Times New Roman" w:cs="Times New Roman"/>
        </w:rPr>
        <w:t xml:space="preserve"> work with data</w:t>
      </w:r>
      <w:r>
        <w:rPr>
          <w:rFonts w:ascii="Times New Roman" w:hAnsi="Times New Roman" w:cs="Times New Roman"/>
        </w:rPr>
        <w:t>:</w:t>
      </w:r>
    </w:p>
    <w:p w14:paraId="18DE67E2" w14:textId="0D8F50EA" w:rsidR="00251BE0" w:rsidRDefault="00A775F2" w:rsidP="001C0868">
      <w:pPr>
        <w:pStyle w:val="ListParagraph"/>
        <w:numPr>
          <w:ilvl w:val="2"/>
          <w:numId w:val="1"/>
        </w:numPr>
        <w:rPr>
          <w:rFonts w:ascii="Times New Roman" w:hAnsi="Times New Roman" w:cs="Times New Roman"/>
        </w:rPr>
      </w:pPr>
      <w:r>
        <w:rPr>
          <w:rFonts w:ascii="Times New Roman" w:hAnsi="Times New Roman" w:cs="Times New Roman"/>
        </w:rPr>
        <w:t>E</w:t>
      </w:r>
      <w:r w:rsidR="006607BD" w:rsidRPr="00251BE0">
        <w:rPr>
          <w:rFonts w:ascii="Times New Roman" w:hAnsi="Times New Roman" w:cs="Times New Roman"/>
        </w:rPr>
        <w:t>mpowers learners</w:t>
      </w:r>
      <w:r w:rsidR="005A208E" w:rsidRPr="00251BE0">
        <w:rPr>
          <w:rFonts w:ascii="Times New Roman" w:hAnsi="Times New Roman" w:cs="Times New Roman"/>
        </w:rPr>
        <w:t xml:space="preserve"> by </w:t>
      </w:r>
      <w:r w:rsidR="006607BD" w:rsidRPr="00251BE0">
        <w:rPr>
          <w:rFonts w:ascii="Times New Roman" w:hAnsi="Times New Roman" w:cs="Times New Roman"/>
        </w:rPr>
        <w:t xml:space="preserve">turning learners from </w:t>
      </w:r>
      <w:r w:rsidR="005A208E" w:rsidRPr="00251BE0">
        <w:rPr>
          <w:rFonts w:ascii="Times New Roman" w:hAnsi="Times New Roman" w:cs="Times New Roman"/>
        </w:rPr>
        <w:t>consumers of</w:t>
      </w:r>
      <w:r w:rsidR="0082004A" w:rsidRPr="00251BE0">
        <w:rPr>
          <w:rFonts w:ascii="Times New Roman" w:hAnsi="Times New Roman" w:cs="Times New Roman"/>
        </w:rPr>
        <w:t xml:space="preserve"> knowledge to </w:t>
      </w:r>
      <w:r w:rsidR="005A208E" w:rsidRPr="00251BE0">
        <w:rPr>
          <w:rFonts w:ascii="Times New Roman" w:hAnsi="Times New Roman" w:cs="Times New Roman"/>
        </w:rPr>
        <w:t>creating knowledge.</w:t>
      </w:r>
      <w:r w:rsidR="00D30E04" w:rsidRPr="00251BE0">
        <w:rPr>
          <w:rFonts w:ascii="Times New Roman" w:hAnsi="Times New Roman" w:cs="Times New Roman"/>
        </w:rPr>
        <w:t xml:space="preserve"> In particular, I added</w:t>
      </w:r>
      <w:r w:rsidR="0082004A" w:rsidRPr="00251BE0">
        <w:rPr>
          <w:rFonts w:ascii="Times New Roman" w:hAnsi="Times New Roman" w:cs="Times New Roman"/>
        </w:rPr>
        <w:t xml:space="preserve"> </w:t>
      </w:r>
      <w:r w:rsidR="00D30E04" w:rsidRPr="00251BE0">
        <w:rPr>
          <w:rFonts w:ascii="Times New Roman" w:hAnsi="Times New Roman" w:cs="Times New Roman"/>
        </w:rPr>
        <w:t>the</w:t>
      </w:r>
      <w:r w:rsidR="0082004A" w:rsidRPr="00251BE0">
        <w:rPr>
          <w:rFonts w:ascii="Times New Roman" w:hAnsi="Times New Roman" w:cs="Times New Roman"/>
        </w:rPr>
        <w:t xml:space="preserve"> following sentences: “</w:t>
      </w:r>
      <w:r w:rsidR="001C0868" w:rsidRPr="001C0868">
        <w:rPr>
          <w:rFonts w:ascii="Times New Roman" w:hAnsi="Times New Roman" w:cs="Times New Roman"/>
        </w:rPr>
        <w:t>Work with data turns learners from consumers of knowledge to creating knowledge (Hancock, Kaput, &amp; Goldsmith, 1992; Lehrer &amp; Schauble, 2015; Lee &amp; Wilkerson, 2018</w:t>
      </w:r>
      <w:r w:rsidR="004D39EA">
        <w:rPr>
          <w:rFonts w:ascii="Times New Roman" w:hAnsi="Times New Roman" w:cs="Times New Roman"/>
        </w:rPr>
        <w:t>; Finzer, 2013</w:t>
      </w:r>
      <w:r w:rsidR="001C0868" w:rsidRPr="001C0868">
        <w:rPr>
          <w:rFonts w:ascii="Times New Roman" w:hAnsi="Times New Roman" w:cs="Times New Roman"/>
        </w:rPr>
        <w:t>). Practice with such work empowers learners to ask questions and to answer them with arguments and explanations that draw from data as evidence (McNeill &amp; Krajcik, 2007). This work, then supports learners to create new knowledge in learn</w:t>
      </w:r>
      <w:r w:rsidR="00B06374">
        <w:rPr>
          <w:rFonts w:ascii="Times New Roman" w:hAnsi="Times New Roman" w:cs="Times New Roman"/>
        </w:rPr>
        <w:t>ing environments and classrooms which is an</w:t>
      </w:r>
      <w:r w:rsidR="001C0868" w:rsidRPr="001C0868">
        <w:rPr>
          <w:rFonts w:ascii="Times New Roman" w:hAnsi="Times New Roman" w:cs="Times New Roman"/>
        </w:rPr>
        <w:t xml:space="preserve"> aim of recent reform efforts that cast a vision of learning that emphasizes participation in the practices of STEM disciplines (e.g., NGSS Lead States, 2013; National Governors Association Center for Best Practices, Council of Chief State School Officers, 2010).</w:t>
      </w:r>
      <w:r w:rsidR="001C0868">
        <w:rPr>
          <w:rFonts w:ascii="Times New Roman" w:hAnsi="Times New Roman" w:cs="Times New Roman"/>
        </w:rPr>
        <w:t>”</w:t>
      </w:r>
    </w:p>
    <w:p w14:paraId="792730C4" w14:textId="0E6CEC53" w:rsidR="006607BD" w:rsidRPr="00251BE0" w:rsidRDefault="006E10AE" w:rsidP="00251BE0">
      <w:pPr>
        <w:pStyle w:val="ListParagraph"/>
        <w:numPr>
          <w:ilvl w:val="2"/>
          <w:numId w:val="1"/>
        </w:numPr>
        <w:rPr>
          <w:rFonts w:ascii="Times New Roman" w:hAnsi="Times New Roman" w:cs="Times New Roman"/>
        </w:rPr>
      </w:pPr>
      <w:r w:rsidRPr="00251BE0">
        <w:rPr>
          <w:rFonts w:ascii="Times New Roman" w:hAnsi="Times New Roman" w:cs="Times New Roman"/>
        </w:rPr>
        <w:t>Provides</w:t>
      </w:r>
      <w:r w:rsidR="006607BD" w:rsidRPr="00251BE0">
        <w:rPr>
          <w:rFonts w:ascii="Times New Roman" w:hAnsi="Times New Roman" w:cs="Times New Roman"/>
        </w:rPr>
        <w:t xml:space="preserve"> a capability that can be used across content areas, particularly in advanced coursework.</w:t>
      </w:r>
      <w:r w:rsidR="0082004A" w:rsidRPr="00251BE0">
        <w:rPr>
          <w:rFonts w:ascii="Times New Roman" w:hAnsi="Times New Roman" w:cs="Times New Roman"/>
        </w:rPr>
        <w:t xml:space="preserve"> I added the following sentences to the paragraph on work with data cutting across STEM domains: “</w:t>
      </w:r>
      <w:r w:rsidR="00251BE0">
        <w:rPr>
          <w:rFonts w:ascii="Times New Roman" w:hAnsi="Times New Roman" w:cs="Times New Roman"/>
        </w:rPr>
        <w:t>W</w:t>
      </w:r>
      <w:r w:rsidR="00251BE0" w:rsidRPr="00251BE0">
        <w:rPr>
          <w:rFonts w:ascii="Times New Roman" w:hAnsi="Times New Roman" w:cs="Times New Roman"/>
        </w:rPr>
        <w:t xml:space="preserve">ork with data provides a capability that can be used across content areas, particularly in advanced coursework. Aspects of work with data are recognized as core competencies across recent curricular documents for STEM subject area learning. They </w:t>
      </w:r>
      <w:r w:rsidR="002D4EBE">
        <w:rPr>
          <w:rFonts w:ascii="Times New Roman" w:hAnsi="Times New Roman" w:cs="Times New Roman"/>
        </w:rPr>
        <w:t xml:space="preserve">are found, for example, in the </w:t>
      </w:r>
      <w:r w:rsidR="00251BE0" w:rsidRPr="00251BE0">
        <w:rPr>
          <w:rFonts w:ascii="Times New Roman" w:hAnsi="Times New Roman" w:cs="Times New Roman"/>
        </w:rPr>
        <w:t>Next Generat</w:t>
      </w:r>
      <w:r w:rsidR="002D4EBE">
        <w:rPr>
          <w:rFonts w:ascii="Times New Roman" w:hAnsi="Times New Roman" w:cs="Times New Roman"/>
        </w:rPr>
        <w:t>ion Science Standards and the Common Core State Standards</w:t>
      </w:r>
      <w:r w:rsidR="00251BE0" w:rsidRPr="00251BE0">
        <w:rPr>
          <w:rFonts w:ascii="Times New Roman" w:hAnsi="Times New Roman" w:cs="Times New Roman"/>
        </w:rPr>
        <w:t xml:space="preserve">. </w:t>
      </w:r>
      <w:r w:rsidR="00A775F2">
        <w:rPr>
          <w:rFonts w:ascii="Times New Roman" w:hAnsi="Times New Roman" w:cs="Times New Roman"/>
        </w:rPr>
        <w:t>T</w:t>
      </w:r>
      <w:r w:rsidR="00251BE0" w:rsidRPr="00251BE0">
        <w:rPr>
          <w:rFonts w:ascii="Times New Roman" w:hAnsi="Times New Roman" w:cs="Times New Roman"/>
        </w:rPr>
        <w:t>hese standards highlight the role of authentic work with data</w:t>
      </w:r>
      <w:r w:rsidR="00A775F2">
        <w:rPr>
          <w:rFonts w:ascii="Times New Roman" w:hAnsi="Times New Roman" w:cs="Times New Roman"/>
        </w:rPr>
        <w:t xml:space="preserve"> as part of engaging in scientific and engineering and mathematical practices, respectively.</w:t>
      </w:r>
      <w:r w:rsidR="00251BE0" w:rsidRPr="00251BE0">
        <w:rPr>
          <w:rFonts w:ascii="Times New Roman" w:hAnsi="Times New Roman" w:cs="Times New Roman"/>
        </w:rPr>
        <w:t xml:space="preserve"> These capabilities may be particularly useful in STEM domains because advanced coursework in these domains often involves demanding and abstract work with data, work that may be more accessible to more learners when they encounter it earlier in their education.</w:t>
      </w:r>
      <w:r w:rsidR="0082004A" w:rsidRPr="00251BE0">
        <w:rPr>
          <w:rFonts w:ascii="Times New Roman" w:hAnsi="Times New Roman" w:cs="Times New Roman"/>
        </w:rPr>
        <w:t>”</w:t>
      </w:r>
    </w:p>
    <w:p w14:paraId="2739419D" w14:textId="42B328AB" w:rsidR="00502130" w:rsidRPr="00692855" w:rsidRDefault="006E10AE" w:rsidP="00EC098C">
      <w:pPr>
        <w:pStyle w:val="ListParagraph"/>
        <w:numPr>
          <w:ilvl w:val="2"/>
          <w:numId w:val="1"/>
        </w:numPr>
        <w:rPr>
          <w:rFonts w:ascii="Times New Roman" w:hAnsi="Times New Roman" w:cs="Times New Roman"/>
        </w:rPr>
      </w:pPr>
      <w:r>
        <w:rPr>
          <w:rFonts w:ascii="Times New Roman" w:hAnsi="Times New Roman" w:cs="Times New Roman"/>
        </w:rPr>
        <w:t>C</w:t>
      </w:r>
      <w:r w:rsidR="006607BD" w:rsidRPr="00692855">
        <w:rPr>
          <w:rFonts w:ascii="Times New Roman" w:hAnsi="Times New Roman" w:cs="Times New Roman"/>
        </w:rPr>
        <w:t xml:space="preserve">an be a relevant context for learning, apart from contexts such as robotics and coding. </w:t>
      </w:r>
      <w:r w:rsidR="00502130" w:rsidRPr="00692855">
        <w:rPr>
          <w:rFonts w:ascii="Times New Roman" w:hAnsi="Times New Roman" w:cs="Times New Roman"/>
        </w:rPr>
        <w:t>In the section on why this study is in outside-of-school STEM programs, I added the following sentences:</w:t>
      </w:r>
      <w:r w:rsidR="00692855" w:rsidRPr="00692855">
        <w:rPr>
          <w:rFonts w:ascii="Times New Roman" w:hAnsi="Times New Roman" w:cs="Times New Roman"/>
        </w:rPr>
        <w:t xml:space="preserve"> “One promise of work with data in outside-of-school settings is that </w:t>
      </w:r>
      <w:r w:rsidR="00A775F2">
        <w:rPr>
          <w:rFonts w:ascii="Times New Roman" w:hAnsi="Times New Roman" w:cs="Times New Roman"/>
        </w:rPr>
        <w:t xml:space="preserve">relevant sources of </w:t>
      </w:r>
      <w:r w:rsidR="00692855" w:rsidRPr="00692855">
        <w:rPr>
          <w:rFonts w:ascii="Times New Roman" w:hAnsi="Times New Roman" w:cs="Times New Roman"/>
        </w:rPr>
        <w:t>data can be inhere</w:t>
      </w:r>
      <w:r w:rsidR="00A775F2">
        <w:rPr>
          <w:rFonts w:ascii="Times New Roman" w:hAnsi="Times New Roman" w:cs="Times New Roman"/>
        </w:rPr>
        <w:t>ntly interesting to learners. Such sources of data</w:t>
      </w:r>
      <w:r w:rsidR="00692855" w:rsidRPr="00692855">
        <w:rPr>
          <w:rFonts w:ascii="Times New Roman" w:hAnsi="Times New Roman" w:cs="Times New Roman"/>
        </w:rPr>
        <w:t xml:space="preserve"> can be used as a context for learning about the world, allowing youth to ask and answer personally and socially meaningful questions, whereas many outside-of-school programs are focused around commercial aims, such as developing mobile device applications.”</w:t>
      </w:r>
    </w:p>
    <w:p w14:paraId="1E8B2017" w14:textId="3612D195" w:rsidR="006607BD" w:rsidRPr="00692855" w:rsidRDefault="004E0C2C" w:rsidP="00D93A24">
      <w:pPr>
        <w:pStyle w:val="ListParagraph"/>
        <w:numPr>
          <w:ilvl w:val="1"/>
          <w:numId w:val="1"/>
        </w:numPr>
        <w:rPr>
          <w:rFonts w:ascii="Times New Roman" w:hAnsi="Times New Roman" w:cs="Times New Roman"/>
        </w:rPr>
      </w:pPr>
      <w:r>
        <w:rPr>
          <w:rFonts w:ascii="Times New Roman" w:hAnsi="Times New Roman" w:cs="Times New Roman"/>
        </w:rPr>
        <w:t xml:space="preserve">In addition, I argue that work with data </w:t>
      </w:r>
      <w:r>
        <w:rPr>
          <w:rFonts w:ascii="Times New Roman" w:hAnsi="Times New Roman" w:cs="Times New Roman"/>
          <w:i/>
        </w:rPr>
        <w:t>may</w:t>
      </w:r>
      <w:r>
        <w:rPr>
          <w:rFonts w:ascii="Times New Roman" w:hAnsi="Times New Roman" w:cs="Times New Roman"/>
        </w:rPr>
        <w:t xml:space="preserve"> be more engaging th</w:t>
      </w:r>
      <w:r w:rsidR="0034735D">
        <w:rPr>
          <w:rFonts w:ascii="Times New Roman" w:hAnsi="Times New Roman" w:cs="Times New Roman"/>
        </w:rPr>
        <w:t xml:space="preserve">an other activities to learners by comparing it to past research on similar (laboratory) activities and to research on activities that youth perceive to be challenging, such </w:t>
      </w:r>
      <w:r w:rsidR="0034735D">
        <w:rPr>
          <w:rFonts w:ascii="Times New Roman" w:hAnsi="Times New Roman" w:cs="Times New Roman"/>
        </w:rPr>
        <w:lastRenderedPageBreak/>
        <w:t xml:space="preserve">as work with </w:t>
      </w:r>
      <w:r w:rsidR="002C25C3">
        <w:rPr>
          <w:rFonts w:ascii="Times New Roman" w:hAnsi="Times New Roman" w:cs="Times New Roman"/>
        </w:rPr>
        <w:t>data.</w:t>
      </w:r>
      <w:r w:rsidR="0034735D">
        <w:rPr>
          <w:rFonts w:ascii="Times New Roman" w:hAnsi="Times New Roman" w:cs="Times New Roman"/>
        </w:rPr>
        <w:t xml:space="preserve"> In particular, I added the following sentences</w:t>
      </w:r>
      <w:r w:rsidR="005D65A5">
        <w:rPr>
          <w:rFonts w:ascii="Times New Roman" w:hAnsi="Times New Roman" w:cs="Times New Roman"/>
        </w:rPr>
        <w:t xml:space="preserve"> to the introduction</w:t>
      </w:r>
      <w:r w:rsidR="0034735D">
        <w:rPr>
          <w:rFonts w:ascii="Times New Roman" w:hAnsi="Times New Roman" w:cs="Times New Roman"/>
        </w:rPr>
        <w:t>:</w:t>
      </w:r>
      <w:r w:rsidR="00D93A24">
        <w:rPr>
          <w:rFonts w:ascii="Times New Roman" w:hAnsi="Times New Roman" w:cs="Times New Roman"/>
        </w:rPr>
        <w:t xml:space="preserve"> “</w:t>
      </w:r>
      <w:r w:rsidR="00D93A24" w:rsidRPr="00D93A24">
        <w:rPr>
          <w:rFonts w:ascii="Times New Roman" w:hAnsi="Times New Roman" w:cs="Times New Roman"/>
        </w:rPr>
        <w:t xml:space="preserve">Work with data </w:t>
      </w:r>
      <w:r w:rsidR="00B82C24">
        <w:rPr>
          <w:rFonts w:ascii="Times New Roman" w:hAnsi="Times New Roman" w:cs="Times New Roman"/>
        </w:rPr>
        <w:t xml:space="preserve">is similar to </w:t>
      </w:r>
      <w:r w:rsidR="00D93A24" w:rsidRPr="00D93A24">
        <w:rPr>
          <w:rFonts w:ascii="Times New Roman" w:hAnsi="Times New Roman" w:cs="Times New Roman"/>
        </w:rPr>
        <w:t>hands-on, laboratory work</w:t>
      </w:r>
      <w:r w:rsidR="00B82C24">
        <w:rPr>
          <w:rFonts w:ascii="Times New Roman" w:hAnsi="Times New Roman" w:cs="Times New Roman"/>
        </w:rPr>
        <w:t xml:space="preserve"> which research has shown to be engaging to students</w:t>
      </w:r>
      <w:r w:rsidR="00D93A24" w:rsidRPr="00D93A24">
        <w:rPr>
          <w:rFonts w:ascii="Times New Roman" w:hAnsi="Times New Roman" w:cs="Times New Roman"/>
        </w:rPr>
        <w:t xml:space="preserve"> (Schmidt, Rosenberg, &amp; Beymer, 2018). In addition, work with data is demanding and requires sustained effort and focus (Lehrer &amp; Schauble, 2015; National Research Council, 2015), and past work has shown that when learners are more challenged (and competent), they are more likely to be engaged (Schneider et al., 2016; Shernoff et al., 2016).</w:t>
      </w:r>
      <w:r w:rsidR="00D93A24">
        <w:rPr>
          <w:rFonts w:ascii="Times New Roman" w:hAnsi="Times New Roman" w:cs="Times New Roman"/>
        </w:rPr>
        <w:t>”</w:t>
      </w:r>
    </w:p>
    <w:p w14:paraId="5624D286" w14:textId="77777777" w:rsidR="0062061A" w:rsidRPr="00692855" w:rsidRDefault="0062061A" w:rsidP="00EC098C">
      <w:pPr>
        <w:rPr>
          <w:rFonts w:ascii="Times New Roman" w:hAnsi="Times New Roman" w:cs="Times New Roman"/>
        </w:rPr>
      </w:pPr>
    </w:p>
    <w:p w14:paraId="677612DF" w14:textId="53C79F22" w:rsidR="0062061A" w:rsidRPr="006811FB" w:rsidRDefault="0062061A" w:rsidP="001C772A">
      <w:pPr>
        <w:jc w:val="center"/>
        <w:outlineLvl w:val="0"/>
        <w:rPr>
          <w:rFonts w:ascii="Times New Roman" w:hAnsi="Times New Roman" w:cs="Times New Roman"/>
          <w:b/>
        </w:rPr>
      </w:pPr>
      <w:r w:rsidRPr="006811FB">
        <w:rPr>
          <w:rFonts w:ascii="Times New Roman" w:hAnsi="Times New Roman" w:cs="Times New Roman"/>
          <w:b/>
        </w:rPr>
        <w:t>Literature Review</w:t>
      </w:r>
    </w:p>
    <w:p w14:paraId="2C30B7F7" w14:textId="640E45B0" w:rsidR="0062061A" w:rsidRPr="00692855" w:rsidRDefault="0062061A" w:rsidP="00EC098C">
      <w:pPr>
        <w:rPr>
          <w:rFonts w:ascii="Times New Roman" w:hAnsi="Times New Roman" w:cs="Times New Roman"/>
        </w:rPr>
      </w:pPr>
    </w:p>
    <w:p w14:paraId="0103C5D5" w14:textId="77777777" w:rsidR="008D6B69"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Clarify from what sources </w:t>
      </w:r>
      <w:r w:rsidR="0062061A" w:rsidRPr="00692855">
        <w:rPr>
          <w:rFonts w:ascii="Times New Roman" w:hAnsi="Times New Roman" w:cs="Times New Roman"/>
          <w:i/>
        </w:rPr>
        <w:t>the five aspects of work with data came from.</w:t>
      </w:r>
    </w:p>
    <w:p w14:paraId="12944B4E" w14:textId="1959F58F" w:rsidR="0062061A" w:rsidRPr="00692855" w:rsidRDefault="005D65A5" w:rsidP="00EC098C">
      <w:pPr>
        <w:pStyle w:val="ListParagraph"/>
        <w:numPr>
          <w:ilvl w:val="1"/>
          <w:numId w:val="1"/>
        </w:numPr>
        <w:rPr>
          <w:rFonts w:ascii="Times New Roman" w:hAnsi="Times New Roman" w:cs="Times New Roman"/>
        </w:rPr>
      </w:pPr>
      <w:r>
        <w:rPr>
          <w:rFonts w:ascii="Times New Roman" w:hAnsi="Times New Roman" w:cs="Times New Roman"/>
        </w:rPr>
        <w:t>I connect each of the five aspects of work with data to past research. In particular, I added the following paragraph to the literature review</w:t>
      </w:r>
      <w:r w:rsidR="008D6B69" w:rsidRPr="00692855">
        <w:rPr>
          <w:rFonts w:ascii="Times New Roman" w:hAnsi="Times New Roman" w:cs="Times New Roman"/>
        </w:rPr>
        <w:t>: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w:t>
      </w:r>
      <w:r w:rsidR="00196F61">
        <w:rPr>
          <w:rFonts w:ascii="Times New Roman" w:hAnsi="Times New Roman" w:cs="Times New Roman"/>
        </w:rPr>
        <w:t xml:space="preserve">s common in STEM content areas and </w:t>
      </w:r>
      <w:r w:rsidR="008D6B69" w:rsidRPr="00692855">
        <w:rPr>
          <w:rFonts w:ascii="Times New Roman" w:hAnsi="Times New Roman" w:cs="Times New Roman"/>
        </w:rPr>
        <w:t xml:space="preserve">is instantiated in standards for </w:t>
      </w:r>
      <w:r w:rsidR="00196F61">
        <w:rPr>
          <w:rFonts w:ascii="Times New Roman" w:hAnsi="Times New Roman" w:cs="Times New Roman"/>
        </w:rPr>
        <w:t xml:space="preserve">some (especially mathematics) curricula. </w:t>
      </w:r>
      <w:r w:rsidR="008D6B69" w:rsidRPr="00692855">
        <w:rPr>
          <w:rFonts w:ascii="Times New Roman" w:hAnsi="Times New Roman" w:cs="Times New Roman"/>
        </w:rPr>
        <w:t xml:space="preserve">Franklin et al.’s guidelines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w:t>
      </w:r>
      <w:r w:rsidR="00196F61">
        <w:rPr>
          <w:rFonts w:ascii="Times New Roman" w:hAnsi="Times New Roman" w:cs="Times New Roman"/>
        </w:rPr>
        <w:t>under</w:t>
      </w:r>
      <w:r w:rsidR="00212128">
        <w:rPr>
          <w:rFonts w:ascii="Times New Roman" w:hAnsi="Times New Roman" w:cs="Times New Roman"/>
        </w:rPr>
        <w:t xml:space="preserve"> </w:t>
      </w:r>
      <w:r w:rsidR="00196F61">
        <w:rPr>
          <w:rFonts w:ascii="Times New Roman" w:hAnsi="Times New Roman" w:cs="Times New Roman"/>
        </w:rPr>
        <w:t>emphasized in classroom contexts.</w:t>
      </w:r>
      <w:r w:rsidR="008D6B69" w:rsidRPr="00692855">
        <w:rPr>
          <w:rFonts w:ascii="Times New Roman" w:hAnsi="Times New Roman" w:cs="Times New Roman"/>
        </w:rPr>
        <w:t xml:space="preserve"> Scholars have subsequently expanded Hancock et al.’s definition of data modeling to include six components: asking questions, generating measures, collecting data, structuring data, visualizing data, and making inferences in light of variability (see Lehrer &amp; Schauble, 2004, for using this conceptualization of data modeling applied to the task of understanding </w:t>
      </w:r>
      <w:r w:rsidR="00196F61">
        <w:rPr>
          <w:rFonts w:ascii="Times New Roman" w:hAnsi="Times New Roman" w:cs="Times New Roman"/>
        </w:rPr>
        <w:t>plant growth</w:t>
      </w:r>
      <w:r w:rsidR="008D6B69" w:rsidRPr="00692855">
        <w:rPr>
          <w:rFonts w:ascii="Times New Roman" w:hAnsi="Times New Roman" w:cs="Times New Roman"/>
        </w:rPr>
        <w:t>).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r w:rsidR="0062061A" w:rsidRPr="00692855">
        <w:rPr>
          <w:rFonts w:ascii="Times New Roman" w:hAnsi="Times New Roman" w:cs="Times New Roman"/>
        </w:rPr>
        <w:t xml:space="preserve"> </w:t>
      </w:r>
    </w:p>
    <w:p w14:paraId="643F8CDD" w14:textId="6ABD189F"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Re-order research questions #2 and #3 on p. 17.</w:t>
      </w:r>
    </w:p>
    <w:p w14:paraId="736685BE" w14:textId="24A4F5BF" w:rsidR="0028477A" w:rsidRPr="00692855" w:rsidRDefault="0028477A" w:rsidP="00EC098C">
      <w:pPr>
        <w:pStyle w:val="ListParagraph"/>
        <w:numPr>
          <w:ilvl w:val="1"/>
          <w:numId w:val="1"/>
        </w:numPr>
        <w:rPr>
          <w:rFonts w:ascii="Times New Roman" w:hAnsi="Times New Roman" w:cs="Times New Roman"/>
        </w:rPr>
      </w:pPr>
      <w:r w:rsidRPr="00692855">
        <w:rPr>
          <w:rFonts w:ascii="Times New Roman" w:hAnsi="Times New Roman" w:cs="Times New Roman"/>
        </w:rPr>
        <w:t>I</w:t>
      </w:r>
      <w:r w:rsidR="003157A4">
        <w:rPr>
          <w:rFonts w:ascii="Times New Roman" w:hAnsi="Times New Roman" w:cs="Times New Roman"/>
        </w:rPr>
        <w:t xml:space="preserve"> made this change by re-ordering the research questions in this way.</w:t>
      </w:r>
    </w:p>
    <w:p w14:paraId="5D284808" w14:textId="3D400D08" w:rsidR="0062061A"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When the</w:t>
      </w:r>
      <w:r w:rsidR="0062061A" w:rsidRPr="00692855">
        <w:rPr>
          <w:rFonts w:ascii="Times New Roman" w:hAnsi="Times New Roman" w:cs="Times New Roman"/>
          <w:i/>
        </w:rPr>
        <w:t xml:space="preserve"> programs are described</w:t>
      </w:r>
      <w:r w:rsidRPr="00692855">
        <w:rPr>
          <w:rFonts w:ascii="Times New Roman" w:hAnsi="Times New Roman" w:cs="Times New Roman"/>
          <w:i/>
        </w:rPr>
        <w:t xml:space="preserve"> on p. 18,</w:t>
      </w:r>
      <w:r w:rsidR="0062061A" w:rsidRPr="00692855">
        <w:rPr>
          <w:rFonts w:ascii="Times New Roman" w:hAnsi="Times New Roman" w:cs="Times New Roman"/>
          <w:i/>
        </w:rPr>
        <w:t xml:space="preserve"> refer</w:t>
      </w:r>
      <w:r w:rsidRPr="00692855">
        <w:rPr>
          <w:rFonts w:ascii="Times New Roman" w:hAnsi="Times New Roman" w:cs="Times New Roman"/>
          <w:i/>
        </w:rPr>
        <w:t xml:space="preserve"> the reader</w:t>
      </w:r>
      <w:r w:rsidR="0062061A" w:rsidRPr="00692855">
        <w:rPr>
          <w:rFonts w:ascii="Times New Roman" w:hAnsi="Times New Roman" w:cs="Times New Roman"/>
          <w:i/>
        </w:rPr>
        <w:t xml:space="preserve"> to the appendix.</w:t>
      </w:r>
    </w:p>
    <w:p w14:paraId="5D40AE24" w14:textId="08A4609C" w:rsidR="00CB0382" w:rsidRPr="00692855" w:rsidRDefault="00CB0382" w:rsidP="00610EE8">
      <w:pPr>
        <w:pStyle w:val="ListParagraph"/>
        <w:numPr>
          <w:ilvl w:val="1"/>
          <w:numId w:val="1"/>
        </w:numPr>
        <w:rPr>
          <w:rFonts w:ascii="Times New Roman" w:hAnsi="Times New Roman" w:cs="Times New Roman"/>
        </w:rPr>
      </w:pPr>
      <w:r w:rsidRPr="00692855">
        <w:rPr>
          <w:rFonts w:ascii="Times New Roman" w:hAnsi="Times New Roman" w:cs="Times New Roman"/>
        </w:rPr>
        <w:t xml:space="preserve">I added </w:t>
      </w:r>
      <w:r w:rsidR="00610EE8">
        <w:rPr>
          <w:rFonts w:ascii="Times New Roman" w:hAnsi="Times New Roman" w:cs="Times New Roman"/>
        </w:rPr>
        <w:t>a</w:t>
      </w:r>
      <w:r w:rsidRPr="00692855">
        <w:rPr>
          <w:rFonts w:ascii="Times New Roman" w:hAnsi="Times New Roman" w:cs="Times New Roman"/>
        </w:rPr>
        <w:t xml:space="preserve"> sentence</w:t>
      </w:r>
      <w:r w:rsidR="008F25F6">
        <w:rPr>
          <w:rFonts w:ascii="Times New Roman" w:hAnsi="Times New Roman" w:cs="Times New Roman"/>
        </w:rPr>
        <w:t xml:space="preserve"> to refer the reader to the appendix</w:t>
      </w:r>
      <w:r w:rsidR="00610EE8">
        <w:rPr>
          <w:rFonts w:ascii="Times New Roman" w:hAnsi="Times New Roman" w:cs="Times New Roman"/>
        </w:rPr>
        <w:t xml:space="preserve"> (in </w:t>
      </w:r>
      <w:r w:rsidR="007D2EB7">
        <w:rPr>
          <w:rFonts w:ascii="Times New Roman" w:hAnsi="Times New Roman" w:cs="Times New Roman"/>
        </w:rPr>
        <w:t xml:space="preserve">what is </w:t>
      </w:r>
      <w:r w:rsidR="00610EE8">
        <w:rPr>
          <w:rFonts w:ascii="Times New Roman" w:hAnsi="Times New Roman" w:cs="Times New Roman"/>
        </w:rPr>
        <w:t>section 3.1).</w:t>
      </w:r>
    </w:p>
    <w:p w14:paraId="41491826" w14:textId="77777777" w:rsidR="0062061A" w:rsidRPr="00692855" w:rsidRDefault="0062061A" w:rsidP="00EC098C">
      <w:pPr>
        <w:rPr>
          <w:rFonts w:ascii="Times New Roman" w:hAnsi="Times New Roman" w:cs="Times New Roman"/>
        </w:rPr>
      </w:pPr>
    </w:p>
    <w:p w14:paraId="7A9037EE" w14:textId="37F6A51C" w:rsidR="0062061A" w:rsidRPr="006811FB" w:rsidRDefault="0062061A" w:rsidP="001C772A">
      <w:pPr>
        <w:jc w:val="center"/>
        <w:outlineLvl w:val="0"/>
        <w:rPr>
          <w:rFonts w:ascii="Times New Roman" w:hAnsi="Times New Roman" w:cs="Times New Roman"/>
          <w:b/>
        </w:rPr>
      </w:pPr>
      <w:r w:rsidRPr="006811FB">
        <w:rPr>
          <w:rFonts w:ascii="Times New Roman" w:hAnsi="Times New Roman" w:cs="Times New Roman"/>
          <w:b/>
        </w:rPr>
        <w:t>Method</w:t>
      </w:r>
    </w:p>
    <w:p w14:paraId="0C28EEA1" w14:textId="77777777" w:rsidR="0062061A" w:rsidRPr="00692855" w:rsidRDefault="0062061A" w:rsidP="00EC098C">
      <w:pPr>
        <w:rPr>
          <w:rFonts w:ascii="Times New Roman" w:hAnsi="Times New Roman" w:cs="Times New Roman"/>
        </w:rPr>
      </w:pPr>
    </w:p>
    <w:p w14:paraId="6035EBA9" w14:textId="3148141E" w:rsidR="007E2AF2" w:rsidRPr="00692855" w:rsidRDefault="00F03710"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w:t>
      </w:r>
      <w:r w:rsidR="00AC020E" w:rsidRPr="00692855">
        <w:rPr>
          <w:rFonts w:ascii="Times New Roman" w:hAnsi="Times New Roman" w:cs="Times New Roman"/>
          <w:i/>
        </w:rPr>
        <w:t xml:space="preserve"> for the STEM-PQA</w:t>
      </w:r>
      <w:r w:rsidRPr="00692855">
        <w:rPr>
          <w:rFonts w:ascii="Times New Roman" w:hAnsi="Times New Roman" w:cs="Times New Roman"/>
          <w:i/>
        </w:rPr>
        <w:t xml:space="preserve"> with </w:t>
      </w:r>
      <w:r w:rsidR="00AC020E" w:rsidRPr="00692855">
        <w:rPr>
          <w:rFonts w:ascii="Times New Roman" w:hAnsi="Times New Roman" w:cs="Times New Roman"/>
          <w:i/>
        </w:rPr>
        <w:t>the names</w:t>
      </w:r>
      <w:r w:rsidR="008959D5" w:rsidRPr="00692855">
        <w:rPr>
          <w:rFonts w:ascii="Times New Roman" w:hAnsi="Times New Roman" w:cs="Times New Roman"/>
          <w:i/>
        </w:rPr>
        <w:t xml:space="preserve"> of the variables</w:t>
      </w:r>
      <w:r w:rsidR="00AC020E" w:rsidRPr="00692855">
        <w:rPr>
          <w:rFonts w:ascii="Times New Roman" w:hAnsi="Times New Roman" w:cs="Times New Roman"/>
          <w:i/>
        </w:rPr>
        <w:t>, possible values (i.e., prese</w:t>
      </w:r>
      <w:r w:rsidR="008959D5" w:rsidRPr="00692855">
        <w:rPr>
          <w:rFonts w:ascii="Times New Roman" w:hAnsi="Times New Roman" w:cs="Times New Roman"/>
          <w:i/>
        </w:rPr>
        <w:t>nt or not present), descriptions</w:t>
      </w:r>
      <w:r w:rsidR="00AC020E" w:rsidRPr="00692855">
        <w:rPr>
          <w:rFonts w:ascii="Times New Roman" w:hAnsi="Times New Roman" w:cs="Times New Roman"/>
          <w:i/>
        </w:rPr>
        <w:t xml:space="preserve"> and </w:t>
      </w:r>
      <w:r w:rsidR="008959D5" w:rsidRPr="00692855">
        <w:rPr>
          <w:rFonts w:ascii="Times New Roman" w:hAnsi="Times New Roman" w:cs="Times New Roman"/>
          <w:i/>
        </w:rPr>
        <w:t>examples.</w:t>
      </w:r>
    </w:p>
    <w:p w14:paraId="35389AB7" w14:textId="2425C77A" w:rsidR="006607BD" w:rsidRPr="00692855" w:rsidRDefault="004B4BE9" w:rsidP="00EC098C">
      <w:pPr>
        <w:pStyle w:val="ListParagraph"/>
        <w:numPr>
          <w:ilvl w:val="1"/>
          <w:numId w:val="1"/>
        </w:numPr>
        <w:rPr>
          <w:rFonts w:ascii="Times New Roman" w:hAnsi="Times New Roman" w:cs="Times New Roman"/>
        </w:rPr>
      </w:pPr>
      <w:r>
        <w:rPr>
          <w:rFonts w:ascii="Times New Roman" w:hAnsi="Times New Roman" w:cs="Times New Roman"/>
        </w:rPr>
        <w:t xml:space="preserve">I added a coding frame </w:t>
      </w:r>
      <w:r w:rsidR="005051CF">
        <w:rPr>
          <w:rFonts w:ascii="Times New Roman" w:hAnsi="Times New Roman" w:cs="Times New Roman"/>
        </w:rPr>
        <w:t xml:space="preserve">(Table 3.3) </w:t>
      </w:r>
      <w:r>
        <w:rPr>
          <w:rFonts w:ascii="Times New Roman" w:hAnsi="Times New Roman" w:cs="Times New Roman"/>
        </w:rPr>
        <w:t>to the method section with the names of the variables, possible values, descrip</w:t>
      </w:r>
      <w:r w:rsidR="004A7A7A">
        <w:rPr>
          <w:rFonts w:ascii="Times New Roman" w:hAnsi="Times New Roman" w:cs="Times New Roman"/>
        </w:rPr>
        <w:t>tions of the variables, and exa</w:t>
      </w:r>
      <w:r>
        <w:rPr>
          <w:rFonts w:ascii="Times New Roman" w:hAnsi="Times New Roman" w:cs="Times New Roman"/>
        </w:rPr>
        <w:t>m</w:t>
      </w:r>
      <w:r w:rsidR="004A7A7A">
        <w:rPr>
          <w:rFonts w:ascii="Times New Roman" w:hAnsi="Times New Roman" w:cs="Times New Roman"/>
        </w:rPr>
        <w:t>p</w:t>
      </w:r>
      <w:r>
        <w:rPr>
          <w:rFonts w:ascii="Times New Roman" w:hAnsi="Times New Roman" w:cs="Times New Roman"/>
        </w:rPr>
        <w:t>les</w:t>
      </w:r>
      <w:r w:rsidR="004F0745">
        <w:rPr>
          <w:rFonts w:ascii="Times New Roman" w:hAnsi="Times New Roman" w:cs="Times New Roman"/>
        </w:rPr>
        <w:t xml:space="preserve"> from th</w:t>
      </w:r>
      <w:r w:rsidR="00B66C6F">
        <w:rPr>
          <w:rFonts w:ascii="Times New Roman" w:hAnsi="Times New Roman" w:cs="Times New Roman"/>
        </w:rPr>
        <w:t>is study</w:t>
      </w:r>
      <w:r>
        <w:rPr>
          <w:rFonts w:ascii="Times New Roman" w:hAnsi="Times New Roman" w:cs="Times New Roman"/>
        </w:rPr>
        <w:t>.</w:t>
      </w:r>
    </w:p>
    <w:p w14:paraId="17E841EF" w14:textId="799AF756" w:rsidR="008959D5" w:rsidRPr="00692855" w:rsidRDefault="008959D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Add a coding frame for the open-ended, qualitative coding with the themes, descriptions, and examples.</w:t>
      </w:r>
    </w:p>
    <w:p w14:paraId="490FA869" w14:textId="1A17C735" w:rsidR="006607BD" w:rsidRPr="00692855" w:rsidRDefault="004A7A7A" w:rsidP="00EC098C">
      <w:pPr>
        <w:pStyle w:val="ListParagraph"/>
        <w:numPr>
          <w:ilvl w:val="1"/>
          <w:numId w:val="1"/>
        </w:numPr>
        <w:rPr>
          <w:rFonts w:ascii="Times New Roman" w:hAnsi="Times New Roman" w:cs="Times New Roman"/>
        </w:rPr>
      </w:pPr>
      <w:r>
        <w:rPr>
          <w:rFonts w:ascii="Times New Roman" w:hAnsi="Times New Roman" w:cs="Times New Roman"/>
        </w:rPr>
        <w:t>I added a coding frame</w:t>
      </w:r>
      <w:r w:rsidR="00BF1C0F">
        <w:rPr>
          <w:rFonts w:ascii="Times New Roman" w:hAnsi="Times New Roman" w:cs="Times New Roman"/>
        </w:rPr>
        <w:t xml:space="preserve"> (Table 3.5) with the topics for the open-ended, qualitative coding as well as descriptions of these topics in terms of what the aim of coding for these topics was.</w:t>
      </w:r>
    </w:p>
    <w:p w14:paraId="764F98E0" w14:textId="217DE8E4" w:rsidR="00AC020E" w:rsidRPr="00692855" w:rsidRDefault="00AC020E"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Clarify how the STEM-PQA aligns with the aspects of work with data.</w:t>
      </w:r>
    </w:p>
    <w:p w14:paraId="765C24F4" w14:textId="67CF9C8D" w:rsidR="007361A4" w:rsidRPr="00692855" w:rsidRDefault="007361A4" w:rsidP="00BF2436">
      <w:pPr>
        <w:pStyle w:val="ListParagraph"/>
        <w:numPr>
          <w:ilvl w:val="1"/>
          <w:numId w:val="1"/>
        </w:numPr>
        <w:rPr>
          <w:rFonts w:ascii="Times New Roman" w:hAnsi="Times New Roman" w:cs="Times New Roman"/>
        </w:rPr>
      </w:pPr>
      <w:r w:rsidRPr="00692855">
        <w:rPr>
          <w:rFonts w:ascii="Times New Roman" w:hAnsi="Times New Roman" w:cs="Times New Roman"/>
        </w:rPr>
        <w:t xml:space="preserve">I moved the </w:t>
      </w:r>
      <w:r w:rsidR="004506B4">
        <w:rPr>
          <w:rFonts w:ascii="Times New Roman" w:hAnsi="Times New Roman" w:cs="Times New Roman"/>
        </w:rPr>
        <w:t>alignment information from the A</w:t>
      </w:r>
      <w:r w:rsidRPr="00692855">
        <w:rPr>
          <w:rFonts w:ascii="Times New Roman" w:hAnsi="Times New Roman" w:cs="Times New Roman"/>
        </w:rPr>
        <w:t xml:space="preserve">ppendix into the text </w:t>
      </w:r>
      <w:r w:rsidR="004506B4">
        <w:rPr>
          <w:rFonts w:ascii="Times New Roman" w:hAnsi="Times New Roman" w:cs="Times New Roman"/>
        </w:rPr>
        <w:t>to section 3.4.2. I also</w:t>
      </w:r>
      <w:r w:rsidRPr="00692855">
        <w:rPr>
          <w:rFonts w:ascii="Times New Roman" w:hAnsi="Times New Roman" w:cs="Times New Roman"/>
        </w:rPr>
        <w:t xml:space="preserve"> added the following two sentences</w:t>
      </w:r>
      <w:r w:rsidR="008C7B3A">
        <w:rPr>
          <w:rFonts w:ascii="Times New Roman" w:hAnsi="Times New Roman" w:cs="Times New Roman"/>
        </w:rPr>
        <w:t xml:space="preserve"> to better explain the alignment</w:t>
      </w:r>
      <w:r w:rsidRPr="00692855">
        <w:rPr>
          <w:rFonts w:ascii="Times New Roman" w:hAnsi="Times New Roman" w:cs="Times New Roman"/>
        </w:rPr>
        <w:t>: “</w:t>
      </w:r>
      <w:r w:rsidR="00BF2436" w:rsidRPr="00BF2436">
        <w:rPr>
          <w:rFonts w:ascii="Times New Roman" w:hAnsi="Times New Roman" w:cs="Times New Roman"/>
        </w:rPr>
        <w:t>While I chose to match the five aspects of work with data to the STEM-PQA code(s) that I interpreted as aligning most closely (in the cases of generating data and interpreting and communicating findings, choosing to use two STEM-PQA items as codes), there are other ways that these could be matched. For example, in the NGSS (NGSS Lead St</w:t>
      </w:r>
      <w:r w:rsidR="009E09B4">
        <w:rPr>
          <w:rFonts w:ascii="Times New Roman" w:hAnsi="Times New Roman" w:cs="Times New Roman"/>
        </w:rPr>
        <w:t>ates, 2013), a</w:t>
      </w:r>
      <w:r w:rsidR="00A778F1">
        <w:rPr>
          <w:rFonts w:ascii="Times New Roman" w:hAnsi="Times New Roman" w:cs="Times New Roman"/>
        </w:rPr>
        <w:t xml:space="preserve">sking questions highlights </w:t>
      </w:r>
      <w:r w:rsidR="00BF2436" w:rsidRPr="00BF2436">
        <w:rPr>
          <w:rFonts w:ascii="Times New Roman" w:hAnsi="Times New Roman" w:cs="Times New Roman"/>
        </w:rPr>
        <w:t xml:space="preserve">coming up with </w:t>
      </w:r>
      <w:r w:rsidR="00C76C62">
        <w:rPr>
          <w:rFonts w:ascii="Times New Roman" w:hAnsi="Times New Roman" w:cs="Times New Roman"/>
        </w:rPr>
        <w:t>questions that can be answered through an investigation,</w:t>
      </w:r>
      <w:r w:rsidR="00BF2436" w:rsidRPr="00BF2436">
        <w:rPr>
          <w:rFonts w:ascii="Times New Roman" w:hAnsi="Times New Roman" w:cs="Times New Roman"/>
        </w:rPr>
        <w:t xml:space="preserve"> whereas the STEM-PQA code used to indicate asking questions emphasizes exploring </w:t>
      </w:r>
      <w:r w:rsidR="00C76C62">
        <w:rPr>
          <w:rFonts w:ascii="Times New Roman" w:hAnsi="Times New Roman" w:cs="Times New Roman"/>
        </w:rPr>
        <w:t xml:space="preserve">possible </w:t>
      </w:r>
      <w:r w:rsidR="00BF2436" w:rsidRPr="00BF2436">
        <w:rPr>
          <w:rFonts w:ascii="Times New Roman" w:hAnsi="Times New Roman" w:cs="Times New Roman"/>
        </w:rPr>
        <w:t xml:space="preserve">solutions </w:t>
      </w:r>
      <w:r w:rsidR="00AA0C9E">
        <w:rPr>
          <w:rFonts w:ascii="Times New Roman" w:hAnsi="Times New Roman" w:cs="Times New Roman"/>
        </w:rPr>
        <w:t xml:space="preserve">to problems </w:t>
      </w:r>
      <w:r w:rsidR="00BF2436" w:rsidRPr="00BF2436">
        <w:rPr>
          <w:rFonts w:ascii="Times New Roman" w:hAnsi="Times New Roman" w:cs="Times New Roman"/>
        </w:rPr>
        <w:t>and testing hypotheses.</w:t>
      </w:r>
      <w:r w:rsidR="00BF2436">
        <w:rPr>
          <w:rFonts w:ascii="Times New Roman" w:hAnsi="Times New Roman" w:cs="Times New Roman"/>
        </w:rPr>
        <w:t>”</w:t>
      </w:r>
    </w:p>
    <w:p w14:paraId="0704C271" w14:textId="771C57B0"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Report </w:t>
      </w:r>
      <w:r w:rsidR="00AC020E" w:rsidRPr="00692855">
        <w:rPr>
          <w:rFonts w:ascii="Times New Roman" w:hAnsi="Times New Roman" w:cs="Times New Roman"/>
          <w:i/>
        </w:rPr>
        <w:t xml:space="preserve">the </w:t>
      </w:r>
      <w:r w:rsidRPr="00692855">
        <w:rPr>
          <w:rFonts w:ascii="Times New Roman" w:hAnsi="Times New Roman" w:cs="Times New Roman"/>
          <w:i/>
        </w:rPr>
        <w:t>reliabil</w:t>
      </w:r>
      <w:r w:rsidR="00AC020E" w:rsidRPr="00692855">
        <w:rPr>
          <w:rFonts w:ascii="Times New Roman" w:hAnsi="Times New Roman" w:cs="Times New Roman"/>
          <w:i/>
        </w:rPr>
        <w:t>ity of the pre-interest measure</w:t>
      </w:r>
      <w:r w:rsidR="0086701E" w:rsidRPr="00692855">
        <w:rPr>
          <w:rFonts w:ascii="Times New Roman" w:hAnsi="Times New Roman" w:cs="Times New Roman"/>
          <w:i/>
        </w:rPr>
        <w:t>.</w:t>
      </w:r>
    </w:p>
    <w:p w14:paraId="155CF6F2" w14:textId="1C682CC3" w:rsidR="00163CD0" w:rsidRPr="00692855" w:rsidRDefault="0078537F" w:rsidP="00EC098C">
      <w:pPr>
        <w:pStyle w:val="ListParagraph"/>
        <w:numPr>
          <w:ilvl w:val="1"/>
          <w:numId w:val="1"/>
        </w:numPr>
        <w:rPr>
          <w:rFonts w:ascii="Times New Roman" w:hAnsi="Times New Roman" w:cs="Times New Roman"/>
        </w:rPr>
      </w:pPr>
      <w:r>
        <w:rPr>
          <w:rFonts w:ascii="Times New Roman" w:hAnsi="Times New Roman" w:cs="Times New Roman"/>
        </w:rPr>
        <w:t>I</w:t>
      </w:r>
      <w:r w:rsidR="00163CD0" w:rsidRPr="00692855">
        <w:rPr>
          <w:rFonts w:ascii="Times New Roman" w:hAnsi="Times New Roman" w:cs="Times New Roman"/>
        </w:rPr>
        <w:t xml:space="preserve"> added </w:t>
      </w:r>
      <w:r>
        <w:rPr>
          <w:rFonts w:ascii="Times New Roman" w:hAnsi="Times New Roman" w:cs="Times New Roman"/>
        </w:rPr>
        <w:t xml:space="preserve">information on the reliability of the pre-interest measure in the following two sentences to section 3.4.3: </w:t>
      </w:r>
      <w:r w:rsidR="00163CD0" w:rsidRPr="00692855">
        <w:rPr>
          <w:rFonts w:ascii="Times New Roman" w:hAnsi="Times New Roman" w:cs="Times New Roman"/>
        </w:rPr>
        <w:t xml:space="preserve">“The individual interest measure represented the mean of interest items across all relevant domains. </w:t>
      </w:r>
      <w:r w:rsidR="002C25C3" w:rsidRPr="00692855">
        <w:rPr>
          <w:rFonts w:ascii="Times New Roman" w:hAnsi="Times New Roman" w:cs="Times New Roman"/>
        </w:rPr>
        <w:t>Thus,</w:t>
      </w:r>
      <w:r w:rsidR="00163CD0" w:rsidRPr="00692855">
        <w:rPr>
          <w:rFonts w:ascii="Times New Roman" w:hAnsi="Times New Roman" w:cs="Times New Roman"/>
        </w:rPr>
        <w:t xml:space="preserve"> for some students, the mean was based on 3 items, while for others it was based on as many as 9 items representing all three domains (with Cronbach alpha values ranging</w:t>
      </w:r>
      <w:r w:rsidR="00CC5D98">
        <w:rPr>
          <w:rFonts w:ascii="Times New Roman" w:hAnsi="Times New Roman" w:cs="Times New Roman"/>
        </w:rPr>
        <w:t xml:space="preserve"> from .77 - .86 for each domain-</w:t>
      </w:r>
      <w:r w:rsidR="00163CD0" w:rsidRPr="00692855">
        <w:rPr>
          <w:rFonts w:ascii="Times New Roman" w:hAnsi="Times New Roman" w:cs="Times New Roman"/>
        </w:rPr>
        <w:t>specific interest scale)”</w:t>
      </w:r>
    </w:p>
    <w:p w14:paraId="7CD58C4C" w14:textId="4723D7A0" w:rsidR="0062061A" w:rsidRPr="00692855" w:rsidRDefault="0062061A" w:rsidP="00EC098C">
      <w:pPr>
        <w:rPr>
          <w:rFonts w:ascii="Times New Roman" w:hAnsi="Times New Roman" w:cs="Times New Roman"/>
        </w:rPr>
      </w:pPr>
    </w:p>
    <w:p w14:paraId="4513F6AF" w14:textId="2908F040" w:rsidR="0062061A" w:rsidRPr="006811FB" w:rsidRDefault="0062061A" w:rsidP="001C772A">
      <w:pPr>
        <w:jc w:val="center"/>
        <w:outlineLvl w:val="0"/>
        <w:rPr>
          <w:rFonts w:ascii="Times New Roman" w:hAnsi="Times New Roman" w:cs="Times New Roman"/>
          <w:b/>
        </w:rPr>
      </w:pPr>
      <w:r w:rsidRPr="006811FB">
        <w:rPr>
          <w:rFonts w:ascii="Times New Roman" w:hAnsi="Times New Roman" w:cs="Times New Roman"/>
          <w:b/>
        </w:rPr>
        <w:t>Results</w:t>
      </w:r>
    </w:p>
    <w:p w14:paraId="4585228C" w14:textId="77777777" w:rsidR="0062061A" w:rsidRPr="00692855" w:rsidRDefault="0062061A" w:rsidP="00EC098C">
      <w:pPr>
        <w:rPr>
          <w:rFonts w:ascii="Times New Roman" w:hAnsi="Times New Roman" w:cs="Times New Roman"/>
        </w:rPr>
      </w:pPr>
    </w:p>
    <w:p w14:paraId="01DA46BB" w14:textId="7A9ACDE8" w:rsidR="00811E1E" w:rsidRPr="00692855" w:rsidRDefault="00FB34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Provide more information about work with data and why it may be engaging to youth (</w:t>
      </w:r>
      <w:r w:rsidR="00C81CCA" w:rsidRPr="00692855">
        <w:rPr>
          <w:rFonts w:ascii="Times New Roman" w:hAnsi="Times New Roman" w:cs="Times New Roman"/>
          <w:i/>
        </w:rPr>
        <w:t>in the abstract; on p. 38 with respect to the use of statistical and mathematical models versus the developm</w:t>
      </w:r>
      <w:r w:rsidR="0027642B">
        <w:rPr>
          <w:rFonts w:ascii="Times New Roman" w:hAnsi="Times New Roman" w:cs="Times New Roman"/>
          <w:i/>
        </w:rPr>
        <w:t>ent of these models; and on p. 5</w:t>
      </w:r>
      <w:r w:rsidR="00C81CCA" w:rsidRPr="00692855">
        <w:rPr>
          <w:rFonts w:ascii="Times New Roman" w:hAnsi="Times New Roman" w:cs="Times New Roman"/>
          <w:i/>
        </w:rPr>
        <w:t>8 with respect to data modeling)</w:t>
      </w:r>
      <w:r w:rsidR="00965AE6" w:rsidRPr="00692855">
        <w:rPr>
          <w:rFonts w:ascii="Times New Roman" w:hAnsi="Times New Roman" w:cs="Times New Roman"/>
          <w:i/>
        </w:rPr>
        <w:t>.</w:t>
      </w:r>
    </w:p>
    <w:p w14:paraId="695412D7" w14:textId="696B1A70" w:rsid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 xml:space="preserve">As noted in revision point 1B, </w:t>
      </w:r>
      <w:r w:rsidR="00965AE6" w:rsidRPr="00692855">
        <w:rPr>
          <w:rFonts w:ascii="Times New Roman" w:hAnsi="Times New Roman" w:cs="Times New Roman"/>
        </w:rPr>
        <w:t>I</w:t>
      </w:r>
      <w:r>
        <w:rPr>
          <w:rFonts w:ascii="Times New Roman" w:hAnsi="Times New Roman" w:cs="Times New Roman"/>
        </w:rPr>
        <w:t xml:space="preserve"> describe two possible reasons for why work with data may be more engaging to learners in the abstract. I also integrate these reasons into these two specific parts of the manuscript</w:t>
      </w:r>
      <w:r w:rsidR="008A4908">
        <w:rPr>
          <w:rFonts w:ascii="Times New Roman" w:hAnsi="Times New Roman" w:cs="Times New Roman"/>
        </w:rPr>
        <w:t xml:space="preserve"> requested</w:t>
      </w:r>
      <w:r>
        <w:rPr>
          <w:rFonts w:ascii="Times New Roman" w:hAnsi="Times New Roman" w:cs="Times New Roman"/>
        </w:rPr>
        <w:t>.</w:t>
      </w:r>
    </w:p>
    <w:p w14:paraId="28A81282" w14:textId="5092177B" w:rsidR="00B43F57" w:rsidRP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I</w:t>
      </w:r>
      <w:r w:rsidR="00B43F57" w:rsidRPr="007914D4">
        <w:rPr>
          <w:rFonts w:ascii="Times New Roman" w:hAnsi="Times New Roman" w:cs="Times New Roman"/>
        </w:rPr>
        <w:t>n particular, with respect to the use of statistical and mathematical models, I added</w:t>
      </w:r>
      <w:r w:rsidR="007766E6">
        <w:rPr>
          <w:rFonts w:ascii="Times New Roman" w:hAnsi="Times New Roman" w:cs="Times New Roman"/>
        </w:rPr>
        <w:t xml:space="preserve"> the following paragraph</w:t>
      </w:r>
      <w:r w:rsidR="00B43F57" w:rsidRPr="007914D4">
        <w:rPr>
          <w:rFonts w:ascii="Times New Roman" w:hAnsi="Times New Roman" w:cs="Times New Roman"/>
        </w:rPr>
        <w:t>: “This type of work with data differs from descriptions of</w:t>
      </w:r>
      <w:r w:rsidR="00A7510F">
        <w:rPr>
          <w:rFonts w:ascii="Times New Roman" w:hAnsi="Times New Roman" w:cs="Times New Roman"/>
        </w:rPr>
        <w:t xml:space="preserve"> data modeling as</w:t>
      </w:r>
      <w:r w:rsidR="00B43F57" w:rsidRPr="007914D4">
        <w:rPr>
          <w:rFonts w:ascii="Times New Roman" w:hAnsi="Times New Roman" w:cs="Times New Roman"/>
        </w:rPr>
        <w:t xml:space="preserve"> the equations provided to youth did not </w:t>
      </w:r>
      <w:r w:rsidR="006C6BC5">
        <w:rPr>
          <w:rFonts w:ascii="Times New Roman" w:hAnsi="Times New Roman" w:cs="Times New Roman"/>
        </w:rPr>
        <w:t xml:space="preserve">often </w:t>
      </w:r>
      <w:r w:rsidR="00B43F57" w:rsidRPr="007914D4">
        <w:rPr>
          <w:rFonts w:ascii="Times New Roman" w:hAnsi="Times New Roman" w:cs="Times New Roman"/>
        </w:rPr>
        <w:t>involve</w:t>
      </w:r>
      <w:r w:rsidR="006C6BC5">
        <w:rPr>
          <w:rFonts w:ascii="Times New Roman" w:hAnsi="Times New Roman" w:cs="Times New Roman"/>
        </w:rPr>
        <w:t xml:space="preserve"> modeling</w:t>
      </w:r>
      <w:r w:rsidR="00B43F57" w:rsidRPr="007914D4">
        <w:rPr>
          <w:rFonts w:ascii="Times New Roman" w:hAnsi="Times New Roman" w:cs="Times New Roman"/>
        </w:rPr>
        <w:t xml:space="preserve"> variability, a key component of </w:t>
      </w:r>
      <w:r w:rsidR="006C6BC5">
        <w:rPr>
          <w:rFonts w:ascii="Times New Roman" w:hAnsi="Times New Roman" w:cs="Times New Roman"/>
        </w:rPr>
        <w:t xml:space="preserve">work with data (see section 2.1). </w:t>
      </w:r>
      <w:r w:rsidR="00043C6C">
        <w:rPr>
          <w:rFonts w:ascii="Times New Roman" w:hAnsi="Times New Roman" w:cs="Times New Roman"/>
        </w:rPr>
        <w:t>Inste</w:t>
      </w:r>
      <w:r w:rsidR="00066008">
        <w:rPr>
          <w:rFonts w:ascii="Times New Roman" w:hAnsi="Times New Roman" w:cs="Times New Roman"/>
        </w:rPr>
        <w:t>a</w:t>
      </w:r>
      <w:r w:rsidR="00043C6C">
        <w:rPr>
          <w:rFonts w:ascii="Times New Roman" w:hAnsi="Times New Roman" w:cs="Times New Roman"/>
        </w:rPr>
        <w:t>d</w:t>
      </w:r>
      <w:r w:rsidR="00066008">
        <w:rPr>
          <w:rFonts w:ascii="Times New Roman" w:hAnsi="Times New Roman" w:cs="Times New Roman"/>
        </w:rPr>
        <w:t xml:space="preserve">, when youth solved </w:t>
      </w:r>
      <w:r w:rsidR="00B43F57" w:rsidRPr="007914D4">
        <w:rPr>
          <w:rFonts w:ascii="Times New Roman" w:hAnsi="Times New Roman" w:cs="Times New Roman"/>
        </w:rPr>
        <w:t>equations, there was one</w:t>
      </w:r>
      <w:r w:rsidR="00066008">
        <w:rPr>
          <w:rFonts w:ascii="Times New Roman" w:hAnsi="Times New Roman" w:cs="Times New Roman"/>
        </w:rPr>
        <w:t xml:space="preserve"> often</w:t>
      </w:r>
      <w:r w:rsidR="00B43F57" w:rsidRPr="007914D4">
        <w:rPr>
          <w:rFonts w:ascii="Times New Roman" w:hAnsi="Times New Roman" w:cs="Times New Roman"/>
        </w:rPr>
        <w:t xml:space="preserve"> correct answer</w:t>
      </w:r>
      <w:r w:rsidR="006C6BC5">
        <w:rPr>
          <w:rFonts w:ascii="Times New Roman" w:hAnsi="Times New Roman" w:cs="Times New Roman"/>
        </w:rPr>
        <w:t xml:space="preserve"> that the activity leader sought to guide youth to</w:t>
      </w:r>
      <w:r w:rsidR="00A7510F">
        <w:rPr>
          <w:rFonts w:ascii="Times New Roman" w:hAnsi="Times New Roman" w:cs="Times New Roman"/>
        </w:rPr>
        <w:t>. Additionally, using equations</w:t>
      </w:r>
      <w:r w:rsidR="00B43F57" w:rsidRPr="007914D4">
        <w:rPr>
          <w:rFonts w:ascii="Times New Roman" w:hAnsi="Times New Roman" w:cs="Times New Roman"/>
        </w:rPr>
        <w:t xml:space="preserve"> differed from de</w:t>
      </w:r>
      <w:r w:rsidR="00A7510F">
        <w:rPr>
          <w:rFonts w:ascii="Times New Roman" w:hAnsi="Times New Roman" w:cs="Times New Roman"/>
        </w:rPr>
        <w:t>finitions of data modeling because learners were not</w:t>
      </w:r>
      <w:r w:rsidR="00B43F57" w:rsidRPr="007914D4">
        <w:rPr>
          <w:rFonts w:ascii="Times New Roman" w:hAnsi="Times New Roman" w:cs="Times New Roman"/>
        </w:rPr>
        <w:t xml:space="preserve"> developing statistical models</w:t>
      </w:r>
      <w:r w:rsidR="00A7510F">
        <w:rPr>
          <w:rFonts w:ascii="Times New Roman" w:hAnsi="Times New Roman" w:cs="Times New Roman"/>
        </w:rPr>
        <w:t xml:space="preserve"> th</w:t>
      </w:r>
      <w:r w:rsidR="009B4901">
        <w:rPr>
          <w:rFonts w:ascii="Times New Roman" w:hAnsi="Times New Roman" w:cs="Times New Roman"/>
        </w:rPr>
        <w:t>e</w:t>
      </w:r>
      <w:r w:rsidR="00A7510F">
        <w:rPr>
          <w:rFonts w:ascii="Times New Roman" w:hAnsi="Times New Roman" w:cs="Times New Roman"/>
        </w:rPr>
        <w:t>mselves</w:t>
      </w:r>
      <w:r w:rsidR="009B4901">
        <w:rPr>
          <w:rFonts w:ascii="Times New Roman" w:hAnsi="Times New Roman" w:cs="Times New Roman"/>
        </w:rPr>
        <w:t xml:space="preserve">, a key part of data modeling </w:t>
      </w:r>
      <w:r w:rsidR="00B43F57" w:rsidRPr="007914D4">
        <w:rPr>
          <w:rFonts w:ascii="Times New Roman" w:hAnsi="Times New Roman" w:cs="Times New Roman"/>
        </w:rPr>
        <w:t>(Hancock et al., 1992</w:t>
      </w:r>
      <w:r w:rsidR="00A7510F">
        <w:rPr>
          <w:rFonts w:ascii="Times New Roman" w:hAnsi="Times New Roman" w:cs="Times New Roman"/>
        </w:rPr>
        <w:t xml:space="preserve">; </w:t>
      </w:r>
      <w:r w:rsidR="00B43F57" w:rsidRPr="007914D4">
        <w:rPr>
          <w:rFonts w:ascii="Times New Roman" w:hAnsi="Times New Roman" w:cs="Times New Roman"/>
        </w:rPr>
        <w:t>Lehrer, Kim, &amp; Schauble, 2007</w:t>
      </w:r>
      <w:r w:rsidR="00A7510F">
        <w:rPr>
          <w:rFonts w:ascii="Times New Roman" w:hAnsi="Times New Roman" w:cs="Times New Roman"/>
        </w:rPr>
        <w:t>; Lehrer, Kim, &amp; Jones, 2011). Using already-created</w:t>
      </w:r>
      <w:r w:rsidR="009B4901">
        <w:rPr>
          <w:rFonts w:ascii="Times New Roman" w:hAnsi="Times New Roman" w:cs="Times New Roman"/>
        </w:rPr>
        <w:t xml:space="preserve"> equations </w:t>
      </w:r>
      <w:r w:rsidR="00B43F57" w:rsidRPr="007914D4">
        <w:rPr>
          <w:rFonts w:ascii="Times New Roman" w:hAnsi="Times New Roman" w:cs="Times New Roman"/>
        </w:rPr>
        <w:t xml:space="preserve">may be less engaging </w:t>
      </w:r>
      <w:r w:rsidR="009B4901">
        <w:rPr>
          <w:rFonts w:ascii="Times New Roman" w:hAnsi="Times New Roman" w:cs="Times New Roman"/>
        </w:rPr>
        <w:t>than activities that challenge youth to use and develop data models from scratch,</w:t>
      </w:r>
      <w:r w:rsidR="00B43F57" w:rsidRPr="007914D4">
        <w:rPr>
          <w:rFonts w:ascii="Times New Roman" w:hAnsi="Times New Roman" w:cs="Times New Roman"/>
        </w:rPr>
        <w:t xml:space="preserve"> work which may be more engaging, especially when youth perceive themselves to be good at such activities (Schneider et al., 2016; Shernoff et al., 2016).”</w:t>
      </w:r>
    </w:p>
    <w:p w14:paraId="629C28C0" w14:textId="6B84D27F" w:rsidR="00B2731E" w:rsidRPr="00692855" w:rsidRDefault="00B2731E" w:rsidP="00B2731E">
      <w:pPr>
        <w:pStyle w:val="ListParagraph"/>
        <w:numPr>
          <w:ilvl w:val="1"/>
          <w:numId w:val="1"/>
        </w:numPr>
        <w:rPr>
          <w:rFonts w:ascii="Times New Roman" w:hAnsi="Times New Roman" w:cs="Times New Roman"/>
        </w:rPr>
      </w:pPr>
      <w:r>
        <w:rPr>
          <w:rFonts w:ascii="Times New Roman" w:hAnsi="Times New Roman" w:cs="Times New Roman"/>
        </w:rPr>
        <w:lastRenderedPageBreak/>
        <w:t>I also added this paragraph with respect to why data modeling may be particularly engaging: “</w:t>
      </w:r>
      <w:r w:rsidRPr="00B2731E">
        <w:rPr>
          <w:rFonts w:ascii="Times New Roman" w:hAnsi="Times New Roman" w:cs="Times New Roman"/>
        </w:rPr>
        <w:t>Modeling may be especially engaging to 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w:t>
      </w:r>
      <w:r w:rsidR="00EF41C2">
        <w:rPr>
          <w:rFonts w:ascii="Times New Roman" w:hAnsi="Times New Roman" w:cs="Times New Roman"/>
        </w:rPr>
        <w:t xml:space="preserve">n learners create new knowledge through activities such as modeling, </w:t>
      </w:r>
      <w:r w:rsidRPr="00B2731E">
        <w:rPr>
          <w:rFonts w:ascii="Times New Roman" w:hAnsi="Times New Roman" w:cs="Times New Roman"/>
        </w:rPr>
        <w:t xml:space="preserve">they can begin to shape </w:t>
      </w:r>
      <w:r w:rsidR="00EF41C2">
        <w:rPr>
          <w:rFonts w:ascii="Times New Roman" w:hAnsi="Times New Roman" w:cs="Times New Roman"/>
        </w:rPr>
        <w:t>the process of constructing new knowledge in a domain</w:t>
      </w:r>
      <w:r w:rsidRPr="00B2731E">
        <w:rPr>
          <w:rFonts w:ascii="Times New Roman" w:hAnsi="Times New Roman" w:cs="Times New Roman"/>
        </w:rPr>
        <w:t>, a challenge in science education contexts (Miller et al., 2016) and likely in ot</w:t>
      </w:r>
      <w:r w:rsidR="00FE1D8F">
        <w:rPr>
          <w:rFonts w:ascii="Times New Roman" w:hAnsi="Times New Roman" w:cs="Times New Roman"/>
        </w:rPr>
        <w:t>her STEM content areas, we we</w:t>
      </w:r>
      <w:r w:rsidRPr="00B2731E">
        <w:rPr>
          <w:rFonts w:ascii="Times New Roman" w:hAnsi="Times New Roman" w:cs="Times New Roman"/>
        </w:rPr>
        <w:t>ll.</w:t>
      </w:r>
      <w:r>
        <w:rPr>
          <w:rFonts w:ascii="Times New Roman" w:hAnsi="Times New Roman" w:cs="Times New Roman"/>
        </w:rPr>
        <w:t>”</w:t>
      </w:r>
    </w:p>
    <w:p w14:paraId="49450531" w14:textId="75EE1BEB" w:rsidR="0062061A" w:rsidRDefault="00F74DC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In the descriptive analysis, i</w:t>
      </w:r>
      <w:r w:rsidR="0062061A" w:rsidRPr="00692855">
        <w:rPr>
          <w:rFonts w:ascii="Times New Roman" w:hAnsi="Times New Roman" w:cs="Times New Roman"/>
          <w:i/>
        </w:rPr>
        <w:t xml:space="preserve">nclude </w:t>
      </w:r>
      <w:r w:rsidR="0086701E" w:rsidRPr="00692855">
        <w:rPr>
          <w:rFonts w:ascii="Times New Roman" w:hAnsi="Times New Roman" w:cs="Times New Roman"/>
          <w:i/>
        </w:rPr>
        <w:t xml:space="preserve">the </w:t>
      </w:r>
      <w:r w:rsidR="0062061A" w:rsidRPr="00692855">
        <w:rPr>
          <w:rFonts w:ascii="Times New Roman" w:hAnsi="Times New Roman" w:cs="Times New Roman"/>
          <w:i/>
        </w:rPr>
        <w:t xml:space="preserve">correlations between </w:t>
      </w:r>
      <w:r w:rsidR="003C2795" w:rsidRPr="00692855">
        <w:rPr>
          <w:rFonts w:ascii="Times New Roman" w:hAnsi="Times New Roman" w:cs="Times New Roman"/>
          <w:i/>
        </w:rPr>
        <w:t xml:space="preserve">the </w:t>
      </w:r>
      <w:r w:rsidR="0062061A" w:rsidRPr="00692855">
        <w:rPr>
          <w:rFonts w:ascii="Times New Roman" w:hAnsi="Times New Roman" w:cs="Times New Roman"/>
          <w:i/>
        </w:rPr>
        <w:t>aspects of work with data and the individual variab</w:t>
      </w:r>
      <w:r w:rsidRPr="00692855">
        <w:rPr>
          <w:rFonts w:ascii="Times New Roman" w:hAnsi="Times New Roman" w:cs="Times New Roman"/>
          <w:i/>
        </w:rPr>
        <w:t>les used to create the profiles.</w:t>
      </w:r>
    </w:p>
    <w:p w14:paraId="4AB20CCB" w14:textId="72638DC9" w:rsidR="00643289" w:rsidRPr="00643289" w:rsidRDefault="00C71FEE" w:rsidP="00A46A6B">
      <w:pPr>
        <w:pStyle w:val="ListParagraph"/>
        <w:numPr>
          <w:ilvl w:val="1"/>
          <w:numId w:val="1"/>
        </w:numPr>
        <w:rPr>
          <w:rFonts w:ascii="Times New Roman" w:hAnsi="Times New Roman" w:cs="Times New Roman"/>
        </w:rPr>
      </w:pPr>
      <w:r>
        <w:rPr>
          <w:rFonts w:ascii="Times New Roman" w:hAnsi="Times New Roman" w:cs="Times New Roman"/>
        </w:rPr>
        <w:t>I included the correlations between the aspects of work with data and the individual variables used to create the profiles. I also made changes to the discussio</w:t>
      </w:r>
      <w:r w:rsidR="00CC7215">
        <w:rPr>
          <w:rFonts w:ascii="Times New Roman" w:hAnsi="Times New Roman" w:cs="Times New Roman"/>
        </w:rPr>
        <w:t>n of these correlations in the D</w:t>
      </w:r>
      <w:r>
        <w:rPr>
          <w:rFonts w:ascii="Times New Roman" w:hAnsi="Times New Roman" w:cs="Times New Roman"/>
        </w:rPr>
        <w:t>iscussion</w:t>
      </w:r>
      <w:r w:rsidR="00CC7215">
        <w:rPr>
          <w:rFonts w:ascii="Times New Roman" w:hAnsi="Times New Roman" w:cs="Times New Roman"/>
        </w:rPr>
        <w:t xml:space="preserve"> section</w:t>
      </w:r>
      <w:r>
        <w:rPr>
          <w:rFonts w:ascii="Times New Roman" w:hAnsi="Times New Roman" w:cs="Times New Roman"/>
        </w:rPr>
        <w:t>, as I previously mentioned using these correlations as part of a future direction</w:t>
      </w:r>
      <w:r w:rsidR="00643289" w:rsidRPr="00643289">
        <w:rPr>
          <w:rFonts w:ascii="Times New Roman" w:hAnsi="Times New Roman" w:cs="Times New Roman"/>
        </w:rPr>
        <w:t>: “</w:t>
      </w:r>
      <w:r w:rsidR="00A46A6B" w:rsidRPr="00A46A6B">
        <w:rPr>
          <w:rFonts w:ascii="Times New Roman" w:hAnsi="Times New Roman" w:cs="Times New Roman"/>
        </w:rPr>
        <w:t>One way to consider such an alternate explanation is to use the data used in this study as part of correl</w:t>
      </w:r>
      <w:r w:rsidR="008F548E">
        <w:rPr>
          <w:rFonts w:ascii="Times New Roman" w:hAnsi="Times New Roman" w:cs="Times New Roman"/>
        </w:rPr>
        <w:t>ational analyses, other analyses that use the</w:t>
      </w:r>
      <w:r w:rsidR="00A46A6B" w:rsidRPr="00A46A6B">
        <w:rPr>
          <w:rFonts w:ascii="Times New Roman" w:hAnsi="Times New Roman" w:cs="Times New Roman"/>
        </w:rPr>
        <w:t xml:space="preserve"> variables used to create</w:t>
      </w:r>
      <w:r w:rsidR="00DE4D7F">
        <w:rPr>
          <w:rFonts w:ascii="Times New Roman" w:hAnsi="Times New Roman" w:cs="Times New Roman"/>
        </w:rPr>
        <w:t xml:space="preserve"> profiles of engagement but do</w:t>
      </w:r>
      <w:r w:rsidR="00A46A6B" w:rsidRPr="00A46A6B">
        <w:rPr>
          <w:rFonts w:ascii="Times New Roman" w:hAnsi="Times New Roman" w:cs="Times New Roman"/>
        </w:rPr>
        <w:t xml:space="preserve"> not use the profiles themselves.</w:t>
      </w:r>
      <w:r w:rsidR="00DE4D7F">
        <w:rPr>
          <w:rFonts w:ascii="Times New Roman" w:hAnsi="Times New Roman" w:cs="Times New Roman"/>
        </w:rPr>
        <w:t xml:space="preserve"> An analysis in this spirit was reflected in t</w:t>
      </w:r>
      <w:r w:rsidR="00A46A6B" w:rsidRPr="00A46A6B">
        <w:rPr>
          <w:rFonts w:ascii="Times New Roman" w:hAnsi="Times New Roman" w:cs="Times New Roman"/>
        </w:rPr>
        <w:t xml:space="preserve">he correlations including the aspects of </w:t>
      </w:r>
      <w:r w:rsidR="00AC2DFC">
        <w:rPr>
          <w:rFonts w:ascii="Times New Roman" w:hAnsi="Times New Roman" w:cs="Times New Roman"/>
        </w:rPr>
        <w:t xml:space="preserve">work with data (presented in </w:t>
      </w:r>
      <w:r w:rsidR="00DE4D7F">
        <w:rPr>
          <w:rFonts w:ascii="Times New Roman" w:hAnsi="Times New Roman" w:cs="Times New Roman"/>
        </w:rPr>
        <w:t xml:space="preserve">Table 4.2). These </w:t>
      </w:r>
      <w:r w:rsidR="00A46A6B" w:rsidRPr="00A46A6B">
        <w:rPr>
          <w:rFonts w:ascii="Times New Roman" w:hAnsi="Times New Roman" w:cs="Times New Roman"/>
        </w:rPr>
        <w:t>indicated very modest relations</w:t>
      </w:r>
      <w:r w:rsidR="00DE4D7F">
        <w:rPr>
          <w:rFonts w:ascii="Times New Roman" w:hAnsi="Times New Roman" w:cs="Times New Roman"/>
        </w:rPr>
        <w:t xml:space="preserve"> with engagement, indicating that work with data and the individual variables used to create the profiles are not related. </w:t>
      </w:r>
      <w:r w:rsidR="00A46A6B" w:rsidRPr="00A46A6B">
        <w:rPr>
          <w:rFonts w:ascii="Times New Roman" w:hAnsi="Times New Roman" w:cs="Times New Roman"/>
        </w:rPr>
        <w:t>Because of this, it is not surprising that the (more complex) mixed effects models used to explore the relations between work with data and engagement showed minimal relations</w:t>
      </w:r>
      <w:r w:rsidR="00A46A6B">
        <w:rPr>
          <w:rFonts w:ascii="Times New Roman" w:hAnsi="Times New Roman" w:cs="Times New Roman"/>
        </w:rPr>
        <w:t>.”</w:t>
      </w:r>
    </w:p>
    <w:p w14:paraId="38F5F648" w14:textId="5CB5FF3E" w:rsidR="00504345"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Include Table 7.3 in </w:t>
      </w:r>
      <w:r w:rsidR="00504345" w:rsidRPr="00692855">
        <w:rPr>
          <w:rFonts w:ascii="Times New Roman" w:hAnsi="Times New Roman" w:cs="Times New Roman"/>
          <w:i/>
        </w:rPr>
        <w:t>the document instead of in the A</w:t>
      </w:r>
      <w:r w:rsidRPr="00692855">
        <w:rPr>
          <w:rFonts w:ascii="Times New Roman" w:hAnsi="Times New Roman" w:cs="Times New Roman"/>
          <w:i/>
        </w:rPr>
        <w:t xml:space="preserve">ppendix, but modify it to include only </w:t>
      </w:r>
      <w:r w:rsidR="00504345" w:rsidRPr="00692855">
        <w:rPr>
          <w:rFonts w:ascii="Times New Roman" w:hAnsi="Times New Roman" w:cs="Times New Roman"/>
          <w:i/>
        </w:rPr>
        <w:t xml:space="preserve">the </w:t>
      </w:r>
      <w:r w:rsidRPr="00692855">
        <w:rPr>
          <w:rFonts w:ascii="Times New Roman" w:hAnsi="Times New Roman" w:cs="Times New Roman"/>
          <w:i/>
        </w:rPr>
        <w:t>AIC, BIC, SABIC &amp;</w:t>
      </w:r>
      <w:r w:rsidR="009A5C98" w:rsidRPr="00692855">
        <w:rPr>
          <w:rFonts w:ascii="Times New Roman" w:hAnsi="Times New Roman" w:cs="Times New Roman"/>
          <w:i/>
        </w:rPr>
        <w:t xml:space="preserve"> entropy, cell sizes, and BLRT.</w:t>
      </w:r>
    </w:p>
    <w:p w14:paraId="4D0DCD6E" w14:textId="263C01E4"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w:t>
      </w:r>
      <w:r w:rsidR="00CC7215">
        <w:rPr>
          <w:rFonts w:ascii="Times New Roman" w:hAnsi="Times New Roman" w:cs="Times New Roman"/>
        </w:rPr>
        <w:t>moved Table 7.3 from the Appendix to the section on the results for research question #2, modifying it to include only the AIC, BIC, SABIC, entropy statistic, cell sizes, and the BLRT.</w:t>
      </w:r>
    </w:p>
    <w:p w14:paraId="49E08C7D" w14:textId="3AA949BF" w:rsidR="006C09AF" w:rsidRPr="00692855" w:rsidRDefault="0050434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Regarding </w:t>
      </w:r>
      <w:r w:rsidR="006C09AF" w:rsidRPr="00692855">
        <w:rPr>
          <w:rFonts w:ascii="Times New Roman" w:hAnsi="Times New Roman" w:cs="Times New Roman"/>
          <w:i/>
        </w:rPr>
        <w:t xml:space="preserve">how the </w:t>
      </w:r>
      <w:r w:rsidR="00251312" w:rsidRPr="00692855">
        <w:rPr>
          <w:rFonts w:ascii="Times New Roman" w:hAnsi="Times New Roman" w:cs="Times New Roman"/>
          <w:i/>
        </w:rPr>
        <w:t>six-profile</w:t>
      </w:r>
      <w:r w:rsidR="006C09AF" w:rsidRPr="00692855">
        <w:rPr>
          <w:rFonts w:ascii="Times New Roman" w:hAnsi="Times New Roman" w:cs="Times New Roman"/>
          <w:i/>
        </w:rPr>
        <w:t xml:space="preserve"> solution as selected, </w:t>
      </w:r>
      <w:r w:rsidRPr="00692855">
        <w:rPr>
          <w:rFonts w:ascii="Times New Roman" w:hAnsi="Times New Roman" w:cs="Times New Roman"/>
          <w:i/>
        </w:rPr>
        <w:t>move some of the discussion from the appendix. (See</w:t>
      </w:r>
      <w:r w:rsidR="006C09AF" w:rsidRPr="00692855">
        <w:rPr>
          <w:rFonts w:ascii="Times New Roman" w:hAnsi="Times New Roman" w:cs="Times New Roman"/>
          <w:i/>
        </w:rPr>
        <w:t xml:space="preserve"> Lisa’s published</w:t>
      </w:r>
      <w:r w:rsidR="00D46DCA">
        <w:rPr>
          <w:rFonts w:ascii="Times New Roman" w:hAnsi="Times New Roman" w:cs="Times New Roman"/>
          <w:i/>
        </w:rPr>
        <w:t xml:space="preserve"> work for example; mention I carried out</w:t>
      </w:r>
      <w:r w:rsidR="006C09AF" w:rsidRPr="00692855">
        <w:rPr>
          <w:rFonts w:ascii="Times New Roman" w:hAnsi="Times New Roman" w:cs="Times New Roman"/>
          <w:i/>
        </w:rPr>
        <w:t xml:space="preserve"> analysis of six</w:t>
      </w:r>
      <w:r w:rsidRPr="00692855">
        <w:rPr>
          <w:rFonts w:ascii="Times New Roman" w:hAnsi="Times New Roman" w:cs="Times New Roman"/>
          <w:i/>
        </w:rPr>
        <w:t xml:space="preserve"> versus seven profiles in-text.)</w:t>
      </w:r>
    </w:p>
    <w:p w14:paraId="570A638B" w14:textId="2C80DAB9" w:rsidR="009A5C98" w:rsidRPr="00692855" w:rsidRDefault="009A5C98" w:rsidP="00E71C43">
      <w:pPr>
        <w:pStyle w:val="ListParagraph"/>
        <w:numPr>
          <w:ilvl w:val="1"/>
          <w:numId w:val="1"/>
        </w:numPr>
        <w:rPr>
          <w:rFonts w:ascii="Times New Roman" w:hAnsi="Times New Roman" w:cs="Times New Roman"/>
        </w:rPr>
      </w:pPr>
      <w:r w:rsidRPr="00692855">
        <w:rPr>
          <w:rFonts w:ascii="Times New Roman" w:hAnsi="Times New Roman" w:cs="Times New Roman"/>
        </w:rPr>
        <w:t>Using Linnenbrink</w:t>
      </w:r>
      <w:r w:rsidR="00E24424">
        <w:rPr>
          <w:rFonts w:ascii="Times New Roman" w:hAnsi="Times New Roman" w:cs="Times New Roman"/>
        </w:rPr>
        <w:t>-Garcia, Wormington, Snyder, and</w:t>
      </w:r>
      <w:r w:rsidR="006C1645" w:rsidRPr="00692855">
        <w:rPr>
          <w:rFonts w:ascii="Times New Roman" w:hAnsi="Times New Roman" w:cs="Times New Roman"/>
        </w:rPr>
        <w:t xml:space="preserve"> Perez (2018, JEP) as a</w:t>
      </w:r>
      <w:r w:rsidR="00922C50">
        <w:rPr>
          <w:rFonts w:ascii="Times New Roman" w:hAnsi="Times New Roman" w:cs="Times New Roman"/>
        </w:rPr>
        <w:t>n</w:t>
      </w:r>
      <w:r w:rsidR="006C1645" w:rsidRPr="00692855">
        <w:rPr>
          <w:rFonts w:ascii="Times New Roman" w:hAnsi="Times New Roman" w:cs="Times New Roman"/>
        </w:rPr>
        <w:t xml:space="preserve"> </w:t>
      </w:r>
      <w:r w:rsidR="00131D74">
        <w:rPr>
          <w:rFonts w:ascii="Times New Roman" w:hAnsi="Times New Roman" w:cs="Times New Roman"/>
        </w:rPr>
        <w:t>exa</w:t>
      </w:r>
      <w:r w:rsidR="00DF5C18">
        <w:rPr>
          <w:rFonts w:ascii="Times New Roman" w:hAnsi="Times New Roman" w:cs="Times New Roman"/>
        </w:rPr>
        <w:t>mple</w:t>
      </w:r>
      <w:r w:rsidR="00FC39C0">
        <w:rPr>
          <w:rFonts w:ascii="Times New Roman" w:hAnsi="Times New Roman" w:cs="Times New Roman"/>
        </w:rPr>
        <w:t xml:space="preserve"> (or</w:t>
      </w:r>
      <w:r w:rsidR="00131D74">
        <w:rPr>
          <w:rFonts w:ascii="Times New Roman" w:hAnsi="Times New Roman" w:cs="Times New Roman"/>
        </w:rPr>
        <w:t xml:space="preserve"> “model”</w:t>
      </w:r>
      <w:r w:rsidR="00FC39C0">
        <w:rPr>
          <w:rFonts w:ascii="Times New Roman" w:hAnsi="Times New Roman" w:cs="Times New Roman"/>
        </w:rPr>
        <w:t>)</w:t>
      </w:r>
      <w:r w:rsidR="00203F8F" w:rsidRPr="00692855">
        <w:rPr>
          <w:rFonts w:ascii="Times New Roman" w:hAnsi="Times New Roman" w:cs="Times New Roman"/>
        </w:rPr>
        <w:t xml:space="preserve">, </w:t>
      </w:r>
      <w:r w:rsidR="006C1645" w:rsidRPr="00692855">
        <w:rPr>
          <w:rFonts w:ascii="Times New Roman" w:hAnsi="Times New Roman" w:cs="Times New Roman"/>
        </w:rPr>
        <w:t xml:space="preserve">I re-wrote </w:t>
      </w:r>
      <w:r w:rsidR="00177980" w:rsidRPr="00692855">
        <w:rPr>
          <w:rFonts w:ascii="Times New Roman" w:hAnsi="Times New Roman" w:cs="Times New Roman"/>
        </w:rPr>
        <w:t xml:space="preserve">the paragraph </w:t>
      </w:r>
      <w:r w:rsidR="006C1645" w:rsidRPr="00692855">
        <w:rPr>
          <w:rFonts w:ascii="Times New Roman" w:hAnsi="Times New Roman" w:cs="Times New Roman"/>
        </w:rPr>
        <w:t>at the beginning of</w:t>
      </w:r>
      <w:r w:rsidR="008B3DD3">
        <w:rPr>
          <w:rFonts w:ascii="Times New Roman" w:hAnsi="Times New Roman" w:cs="Times New Roman"/>
        </w:rPr>
        <w:t xml:space="preserve"> the section of the results</w:t>
      </w:r>
      <w:r w:rsidR="00ED4339">
        <w:rPr>
          <w:rFonts w:ascii="Times New Roman" w:hAnsi="Times New Roman" w:cs="Times New Roman"/>
        </w:rPr>
        <w:t xml:space="preserve"> for research question #2</w:t>
      </w:r>
      <w:r w:rsidR="008B3DD3">
        <w:rPr>
          <w:rFonts w:ascii="Times New Roman" w:hAnsi="Times New Roman" w:cs="Times New Roman"/>
        </w:rPr>
        <w:t xml:space="preserve">, </w:t>
      </w:r>
      <w:r w:rsidR="00E71C43">
        <w:rPr>
          <w:rFonts w:ascii="Times New Roman" w:hAnsi="Times New Roman" w:cs="Times New Roman"/>
        </w:rPr>
        <w:t xml:space="preserve">mentioning that I did analyses </w:t>
      </w:r>
      <w:r w:rsidR="008B3DD3">
        <w:rPr>
          <w:rFonts w:ascii="Times New Roman" w:hAnsi="Times New Roman" w:cs="Times New Roman"/>
        </w:rPr>
        <w:t>for</w:t>
      </w:r>
      <w:r w:rsidR="00E71C43">
        <w:rPr>
          <w:rFonts w:ascii="Times New Roman" w:hAnsi="Times New Roman" w:cs="Times New Roman"/>
        </w:rPr>
        <w:t xml:space="preserve"> subsequent research questions </w:t>
      </w:r>
      <w:r w:rsidR="008B3DD3">
        <w:rPr>
          <w:rFonts w:ascii="Times New Roman" w:hAnsi="Times New Roman" w:cs="Times New Roman"/>
        </w:rPr>
        <w:t xml:space="preserve">using both the six- and seven-profile solutions. I wrote that finding them to be nearly identical, I chose </w:t>
      </w:r>
      <w:r w:rsidR="002C25C3">
        <w:rPr>
          <w:rFonts w:ascii="Times New Roman" w:hAnsi="Times New Roman" w:cs="Times New Roman"/>
        </w:rPr>
        <w:t>to use</w:t>
      </w:r>
      <w:r w:rsidR="008B3DD3">
        <w:rPr>
          <w:rFonts w:ascii="Times New Roman" w:hAnsi="Times New Roman" w:cs="Times New Roman"/>
        </w:rPr>
        <w:t xml:space="preserve"> the six-profile solution on the basis of the fit indices and other statistics as well as concerns of parsimony</w:t>
      </w:r>
      <w:r w:rsidR="00D02FDF">
        <w:rPr>
          <w:rFonts w:ascii="Times New Roman" w:hAnsi="Times New Roman" w:cs="Times New Roman"/>
        </w:rPr>
        <w:t xml:space="preserve"> and interpretability</w:t>
      </w:r>
      <w:r w:rsidR="008B3DD3">
        <w:rPr>
          <w:rFonts w:ascii="Times New Roman" w:hAnsi="Times New Roman" w:cs="Times New Roman"/>
        </w:rPr>
        <w:t>.</w:t>
      </w:r>
      <w:r w:rsidR="00E71C43">
        <w:rPr>
          <w:rFonts w:ascii="Times New Roman" w:hAnsi="Times New Roman" w:cs="Times New Roman"/>
        </w:rPr>
        <w:t xml:space="preserve"> Specifically, I added this paragraph: “</w:t>
      </w:r>
      <w:r w:rsidR="00E71C43" w:rsidRPr="00E71C43">
        <w:rPr>
          <w:rFonts w:ascii="Times New Roman" w:hAnsi="Times New Roman" w:cs="Times New Roman"/>
        </w:rPr>
        <w:t xml:space="preserve">For solutions associated with model 1, the decrease (indicating a preferred model) in the information criteria (AIC, BIC, SABIC) becomes smaller as the number of profiles increases from 5 to 6 and 6 to 7. The BLRT suggests that, until the log-likelihood is not replicated, every more complex model be selected. The six and seven profile solutions are compelling because both show profiles that are distinguished by dimensions of engagement and its conditions (challenge and competence) and have lower values on the information criteria than the solutions with fewer </w:t>
      </w:r>
      <w:r w:rsidR="00E71C43" w:rsidRPr="00E71C43">
        <w:rPr>
          <w:rFonts w:ascii="Times New Roman" w:hAnsi="Times New Roman" w:cs="Times New Roman"/>
        </w:rPr>
        <w:lastRenderedPageBreak/>
        <w:t xml:space="preserve">profiles. 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BLRT suggest that the </w:t>
      </w:r>
      <w:r w:rsidR="00BA25FE">
        <w:rPr>
          <w:rFonts w:ascii="Times New Roman" w:hAnsi="Times New Roman" w:cs="Times New Roman"/>
        </w:rPr>
        <w:t xml:space="preserve">more complex model be selected and so did not provide </w:t>
      </w:r>
      <w:r w:rsidR="00E71C43" w:rsidRPr="00E71C43">
        <w:rPr>
          <w:rFonts w:ascii="Times New Roman" w:hAnsi="Times New Roman" w:cs="Times New Roman"/>
        </w:rPr>
        <w:t xml:space="preserve">clear information about which solutions are to be preferred. Taken this information into consideration, either a model one type, six </w:t>
      </w:r>
      <w:r w:rsidR="00560668">
        <w:rPr>
          <w:rFonts w:ascii="Times New Roman" w:hAnsi="Times New Roman" w:cs="Times New Roman"/>
        </w:rPr>
        <w:t>profile solution or a model one type,</w:t>
      </w:r>
      <w:r w:rsidR="00E71C43" w:rsidRPr="00E71C43">
        <w:rPr>
          <w:rFonts w:ascii="Times New Roman" w:hAnsi="Times New Roman" w:cs="Times New Roman"/>
        </w:rPr>
        <w:t xml:space="preserve"> seven profile solution was found to be most reasonable. The seven profile solution, described in Appendix D, was used for the analyses </w:t>
      </w:r>
      <w:r w:rsidR="00560668">
        <w:rPr>
          <w:rFonts w:ascii="Times New Roman" w:hAnsi="Times New Roman" w:cs="Times New Roman"/>
        </w:rPr>
        <w:t>for research questions 4 and 5. T</w:t>
      </w:r>
      <w:r w:rsidR="00E71C43" w:rsidRPr="00E71C43">
        <w:rPr>
          <w:rFonts w:ascii="Times New Roman" w:hAnsi="Times New Roman" w:cs="Times New Roman"/>
        </w:rPr>
        <w:t xml:space="preserve">he results </w:t>
      </w:r>
      <w:r w:rsidR="00560668">
        <w:rPr>
          <w:rFonts w:ascii="Times New Roman" w:hAnsi="Times New Roman" w:cs="Times New Roman"/>
        </w:rPr>
        <w:t xml:space="preserve">from these analyses </w:t>
      </w:r>
      <w:r w:rsidR="00E71C43" w:rsidRPr="00E71C43">
        <w:rPr>
          <w:rFonts w:ascii="Times New Roman" w:hAnsi="Times New Roman" w:cs="Times New Roman"/>
        </w:rPr>
        <w:t>were comparable to those for the six profile solution, and so the six profile solution was chosen on the basis of parsimony</w:t>
      </w:r>
      <w:r w:rsidR="00560668">
        <w:rPr>
          <w:rFonts w:ascii="Times New Roman" w:hAnsi="Times New Roman" w:cs="Times New Roman"/>
        </w:rPr>
        <w:t xml:space="preserve"> and its greater interpretability</w:t>
      </w:r>
      <w:r w:rsidR="00E71C43" w:rsidRPr="00E71C43">
        <w:rPr>
          <w:rFonts w:ascii="Times New Roman" w:hAnsi="Times New Roman" w:cs="Times New Roman"/>
        </w:rPr>
        <w:t>.</w:t>
      </w:r>
      <w:r w:rsidR="00E71C43">
        <w:rPr>
          <w:rFonts w:ascii="Times New Roman" w:hAnsi="Times New Roman" w:cs="Times New Roman"/>
        </w:rPr>
        <w:t>”</w:t>
      </w:r>
    </w:p>
    <w:p w14:paraId="0707B21F" w14:textId="3DECD768" w:rsidR="009D63CA"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Provide a richer description of the </w:t>
      </w:r>
      <w:r w:rsidR="00125F6B" w:rsidRPr="00692855">
        <w:rPr>
          <w:rFonts w:ascii="Times New Roman" w:hAnsi="Times New Roman" w:cs="Times New Roman"/>
          <w:i/>
        </w:rPr>
        <w:t xml:space="preserve">six profiles. Use a MANOVA to determine which variables differ across the profiles (and for which profiles). Use subscripts in a table with the mean values to indicate which differ. </w:t>
      </w:r>
    </w:p>
    <w:p w14:paraId="230C075B" w14:textId="0A2170C7" w:rsidR="00320FEB" w:rsidRPr="009434ED" w:rsidRDefault="00320FEB" w:rsidP="00EC098C">
      <w:pPr>
        <w:pStyle w:val="ListParagraph"/>
        <w:numPr>
          <w:ilvl w:val="1"/>
          <w:numId w:val="1"/>
        </w:numPr>
        <w:rPr>
          <w:rFonts w:ascii="Times New Roman" w:hAnsi="Times New Roman" w:cs="Times New Roman"/>
        </w:rPr>
      </w:pPr>
      <w:r w:rsidRPr="009434ED">
        <w:rPr>
          <w:rFonts w:ascii="Times New Roman" w:hAnsi="Times New Roman" w:cs="Times New Roman"/>
        </w:rPr>
        <w:t xml:space="preserve">I provided a richer description of the six profiles </w:t>
      </w:r>
      <w:r w:rsidR="009434ED">
        <w:rPr>
          <w:rFonts w:ascii="Times New Roman" w:hAnsi="Times New Roman" w:cs="Times New Roman"/>
        </w:rPr>
        <w:t xml:space="preserve">in section 4.4 </w:t>
      </w:r>
      <w:r w:rsidRPr="009434ED">
        <w:rPr>
          <w:rFonts w:ascii="Times New Roman" w:hAnsi="Times New Roman" w:cs="Times New Roman"/>
        </w:rPr>
        <w:t xml:space="preserve">by </w:t>
      </w:r>
      <w:r w:rsidR="00560668">
        <w:rPr>
          <w:rFonts w:ascii="Times New Roman" w:hAnsi="Times New Roman" w:cs="Times New Roman"/>
        </w:rPr>
        <w:t>adding information about statistically significant</w:t>
      </w:r>
      <w:r w:rsidR="00F3326B">
        <w:rPr>
          <w:rFonts w:ascii="Times New Roman" w:hAnsi="Times New Roman" w:cs="Times New Roman"/>
        </w:rPr>
        <w:t xml:space="preserve"> </w:t>
      </w:r>
      <w:r w:rsidR="00560668">
        <w:rPr>
          <w:rFonts w:ascii="Times New Roman" w:hAnsi="Times New Roman" w:cs="Times New Roman"/>
        </w:rPr>
        <w:t>differences between the</w:t>
      </w:r>
      <w:r w:rsidR="009434ED">
        <w:rPr>
          <w:rFonts w:ascii="Times New Roman" w:hAnsi="Times New Roman" w:cs="Times New Roman"/>
        </w:rPr>
        <w:t xml:space="preserve"> variables used to</w:t>
      </w:r>
      <w:r w:rsidR="00F3326B">
        <w:rPr>
          <w:rFonts w:ascii="Times New Roman" w:hAnsi="Times New Roman" w:cs="Times New Roman"/>
        </w:rPr>
        <w:t xml:space="preserve"> the profiles,</w:t>
      </w:r>
      <w:r w:rsidR="00454D5C" w:rsidRPr="009434ED">
        <w:rPr>
          <w:rFonts w:ascii="Times New Roman" w:hAnsi="Times New Roman" w:cs="Times New Roman"/>
        </w:rPr>
        <w:t xml:space="preserve"> the size of the profiles</w:t>
      </w:r>
      <w:r w:rsidR="00F3326B">
        <w:rPr>
          <w:rFonts w:ascii="Times New Roman" w:hAnsi="Times New Roman" w:cs="Times New Roman"/>
        </w:rPr>
        <w:t xml:space="preserve">, and </w:t>
      </w:r>
      <w:r w:rsidR="00560668">
        <w:rPr>
          <w:rFonts w:ascii="Times New Roman" w:hAnsi="Times New Roman" w:cs="Times New Roman"/>
        </w:rPr>
        <w:t xml:space="preserve">additional </w:t>
      </w:r>
      <w:r w:rsidR="00F3326B">
        <w:rPr>
          <w:rFonts w:ascii="Times New Roman" w:hAnsi="Times New Roman" w:cs="Times New Roman"/>
        </w:rPr>
        <w:t xml:space="preserve">interpretation (in substantive terms, i.e. what the profiles suggest about youth engagement) </w:t>
      </w:r>
      <w:r w:rsidR="00560668">
        <w:rPr>
          <w:rFonts w:ascii="Times New Roman" w:hAnsi="Times New Roman" w:cs="Times New Roman"/>
        </w:rPr>
        <w:t>for each of profile</w:t>
      </w:r>
      <w:r w:rsidR="009434ED">
        <w:rPr>
          <w:rFonts w:ascii="Times New Roman" w:hAnsi="Times New Roman" w:cs="Times New Roman"/>
        </w:rPr>
        <w:t>.</w:t>
      </w:r>
    </w:p>
    <w:p w14:paraId="14FEA9E3" w14:textId="4EA3B253" w:rsidR="00FD625F" w:rsidRDefault="000D3295" w:rsidP="00FD625F">
      <w:pPr>
        <w:pStyle w:val="ListParagraph"/>
        <w:numPr>
          <w:ilvl w:val="1"/>
          <w:numId w:val="1"/>
        </w:numPr>
        <w:rPr>
          <w:rFonts w:ascii="Times New Roman" w:hAnsi="Times New Roman" w:cs="Times New Roman"/>
        </w:rPr>
      </w:pPr>
      <w:r w:rsidRPr="00692855">
        <w:rPr>
          <w:rFonts w:ascii="Times New Roman" w:hAnsi="Times New Roman" w:cs="Times New Roman"/>
        </w:rPr>
        <w:t>I added a MANOVA</w:t>
      </w:r>
      <w:r w:rsidR="00D54127">
        <w:rPr>
          <w:rFonts w:ascii="Times New Roman" w:hAnsi="Times New Roman" w:cs="Times New Roman"/>
        </w:rPr>
        <w:t xml:space="preserve"> to section 4.4 to determine whether the variables’ values differed across the profiles. Having determined they did, I </w:t>
      </w:r>
      <w:r w:rsidR="00565CB1">
        <w:rPr>
          <w:rFonts w:ascii="Times New Roman" w:hAnsi="Times New Roman" w:cs="Times New Roman"/>
        </w:rPr>
        <w:t xml:space="preserve">also </w:t>
      </w:r>
      <w:r w:rsidR="00D54127">
        <w:rPr>
          <w:rFonts w:ascii="Times New Roman" w:hAnsi="Times New Roman" w:cs="Times New Roman"/>
        </w:rPr>
        <w:t>included</w:t>
      </w:r>
      <w:r w:rsidR="00565CB1">
        <w:rPr>
          <w:rFonts w:ascii="Times New Roman" w:hAnsi="Times New Roman" w:cs="Times New Roman"/>
        </w:rPr>
        <w:t xml:space="preserve"> follow-up ANOVA analyses. </w:t>
      </w:r>
      <w:r w:rsidR="00FD625F">
        <w:rPr>
          <w:rFonts w:ascii="Times New Roman" w:hAnsi="Times New Roman" w:cs="Times New Roman"/>
        </w:rPr>
        <w:t>I added this information in the following sentences: "</w:t>
      </w:r>
      <w:r w:rsidR="00FD625F" w:rsidRPr="00FD625F">
        <w:rPr>
          <w:rFonts w:ascii="Times New Roman" w:hAnsi="Times New Roman" w:cs="Times New Roman"/>
        </w:rPr>
        <w:t>The MANOVA was statistically significant (Pillai-Bartlett</w:t>
      </w:r>
      <w:r w:rsidR="00561D5F">
        <w:rPr>
          <w:rFonts w:ascii="Times New Roman" w:hAnsi="Times New Roman" w:cs="Times New Roman"/>
        </w:rPr>
        <w:t xml:space="preserve"> </w:t>
      </w:r>
      <w:r w:rsidR="00FD625F" w:rsidRPr="00FD625F">
        <w:rPr>
          <w:rFonts w:ascii="Times New Roman" w:hAnsi="Times New Roman" w:cs="Times New Roman"/>
        </w:rPr>
        <w:t xml:space="preserve"> = 0.633, </w:t>
      </w:r>
      <w:r w:rsidR="00561D5F">
        <w:rPr>
          <w:rFonts w:ascii="Times New Roman" w:hAnsi="Times New Roman" w:cs="Times New Roman"/>
        </w:rPr>
        <w:t xml:space="preserve"> </w:t>
      </w:r>
      <w:r w:rsidR="00FD625F" w:rsidRPr="00FD625F">
        <w:rPr>
          <w:rFonts w:ascii="Times New Roman" w:hAnsi="Times New Roman" w:cs="Times New Roman"/>
        </w:rPr>
        <w:t>p</w:t>
      </w:r>
      <w:r w:rsidR="00561D5F">
        <w:rPr>
          <w:rFonts w:ascii="Times New Roman" w:hAnsi="Times New Roman" w:cs="Times New Roman"/>
        </w:rPr>
        <w:t xml:space="preserve"> </w:t>
      </w:r>
      <w:r w:rsidR="00FD625F" w:rsidRPr="00FD625F">
        <w:rPr>
          <w:rFonts w:ascii="Times New Roman" w:hAnsi="Times New Roman" w:cs="Times New Roman"/>
        </w:rPr>
        <w:t xml:space="preserve"> &lt; .001). The table with the raw values, with subscripts indicating values </w:t>
      </w:r>
      <w:r w:rsidR="00561D5F">
        <w:rPr>
          <w:rFonts w:ascii="Times New Roman" w:hAnsi="Times New Roman" w:cs="Times New Roman"/>
        </w:rPr>
        <w:t xml:space="preserve"> </w:t>
      </w:r>
      <w:r w:rsidR="00FD625F" w:rsidRPr="00FD625F">
        <w:rPr>
          <w:rFonts w:ascii="Times New Roman" w:hAnsi="Times New Roman" w:cs="Times New Roman"/>
        </w:rPr>
        <w:t>the mean values that were not statistically significantly different</w:t>
      </w:r>
      <w:r w:rsidR="00561D5F">
        <w:rPr>
          <w:rFonts w:ascii="Times New Roman" w:hAnsi="Times New Roman" w:cs="Times New Roman"/>
        </w:rPr>
        <w:t xml:space="preserve"> </w:t>
      </w:r>
      <w:r w:rsidR="00FD625F" w:rsidRPr="00FD625F">
        <w:rPr>
          <w:rFonts w:ascii="Times New Roman" w:hAnsi="Times New Roman" w:cs="Times New Roman"/>
        </w:rPr>
        <w:t xml:space="preserve"> is presented in Table 4.5. Note that the F</w:t>
      </w:r>
      <w:r w:rsidR="00561D5F">
        <w:rPr>
          <w:rFonts w:ascii="Times New Roman" w:hAnsi="Times New Roman" w:cs="Times New Roman"/>
        </w:rPr>
        <w:t xml:space="preserve"> </w:t>
      </w:r>
      <w:r w:rsidR="00FD625F" w:rsidRPr="00FD625F">
        <w:rPr>
          <w:rFonts w:ascii="Times New Roman" w:hAnsi="Times New Roman" w:cs="Times New Roman"/>
        </w:rPr>
        <w:t>-test associated each ANOVA was</w:t>
      </w:r>
      <w:r w:rsidR="00FD625F">
        <w:rPr>
          <w:rFonts w:ascii="Times New Roman" w:hAnsi="Times New Roman" w:cs="Times New Roman"/>
        </w:rPr>
        <w:t xml:space="preserve"> also statistically significant”</w:t>
      </w:r>
    </w:p>
    <w:p w14:paraId="6AD485E3" w14:textId="488320FA" w:rsidR="000D3295" w:rsidRPr="00692855" w:rsidRDefault="00B264C6" w:rsidP="00FD625F">
      <w:pPr>
        <w:pStyle w:val="ListParagraph"/>
        <w:numPr>
          <w:ilvl w:val="1"/>
          <w:numId w:val="1"/>
        </w:numPr>
        <w:rPr>
          <w:rFonts w:ascii="Times New Roman" w:hAnsi="Times New Roman" w:cs="Times New Roman"/>
        </w:rPr>
      </w:pPr>
      <w:r>
        <w:rPr>
          <w:rFonts w:ascii="Times New Roman" w:hAnsi="Times New Roman" w:cs="Times New Roman"/>
        </w:rPr>
        <w:t xml:space="preserve">I </w:t>
      </w:r>
      <w:r w:rsidR="00565CB1">
        <w:rPr>
          <w:rFonts w:ascii="Times New Roman" w:hAnsi="Times New Roman" w:cs="Times New Roman"/>
        </w:rPr>
        <w:t>p</w:t>
      </w:r>
      <w:r>
        <w:rPr>
          <w:rFonts w:ascii="Times New Roman" w:hAnsi="Times New Roman" w:cs="Times New Roman"/>
        </w:rPr>
        <w:t>resented the results of the ANOVA analyses</w:t>
      </w:r>
      <w:r w:rsidR="000D3295" w:rsidRPr="00692855">
        <w:rPr>
          <w:rFonts w:ascii="Times New Roman" w:hAnsi="Times New Roman" w:cs="Times New Roman"/>
        </w:rPr>
        <w:t xml:space="preserve"> in a table with subscripts indicating variables values tha</w:t>
      </w:r>
      <w:r w:rsidR="00565CB1">
        <w:rPr>
          <w:rFonts w:ascii="Times New Roman" w:hAnsi="Times New Roman" w:cs="Times New Roman"/>
        </w:rPr>
        <w:t>t were the same across profiles</w:t>
      </w:r>
      <w:r w:rsidR="000D3295" w:rsidRPr="00692855">
        <w:rPr>
          <w:rFonts w:ascii="Times New Roman" w:hAnsi="Times New Roman" w:cs="Times New Roman"/>
        </w:rPr>
        <w:t xml:space="preserve">. </w:t>
      </w:r>
    </w:p>
    <w:p w14:paraId="5842CA75" w14:textId="34062EC9" w:rsidR="006C09AF" w:rsidRPr="00692855" w:rsidRDefault="00ED161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 the descriptions of the six profiles, report the percentage of responses in each profile. Related, </w:t>
      </w:r>
      <w:r w:rsidR="005606F8" w:rsidRPr="00692855">
        <w:rPr>
          <w:rFonts w:ascii="Times New Roman" w:hAnsi="Times New Roman" w:cs="Times New Roman"/>
          <w:i/>
        </w:rPr>
        <w:t xml:space="preserve">state that entropies are </w:t>
      </w:r>
      <w:r w:rsidR="00251312" w:rsidRPr="00692855">
        <w:rPr>
          <w:rFonts w:ascii="Times New Roman" w:hAnsi="Times New Roman" w:cs="Times New Roman"/>
          <w:i/>
        </w:rPr>
        <w:t>high,</w:t>
      </w:r>
      <w:r w:rsidR="005606F8" w:rsidRPr="00692855">
        <w:rPr>
          <w:rFonts w:ascii="Times New Roman" w:hAnsi="Times New Roman" w:cs="Times New Roman"/>
          <w:i/>
        </w:rPr>
        <w:t xml:space="preserve"> so it is reasonable to extract the most likely profile membership</w:t>
      </w:r>
      <w:r w:rsidR="00331FA4" w:rsidRPr="00692855">
        <w:rPr>
          <w:rFonts w:ascii="Times New Roman" w:hAnsi="Times New Roman" w:cs="Times New Roman"/>
          <w:i/>
        </w:rPr>
        <w:t>.</w:t>
      </w:r>
    </w:p>
    <w:p w14:paraId="63DC6119" w14:textId="43CA821E" w:rsidR="007C3313" w:rsidRPr="004D6B0D" w:rsidRDefault="00331FA4" w:rsidP="00450C56">
      <w:pPr>
        <w:pStyle w:val="ListParagraph"/>
        <w:numPr>
          <w:ilvl w:val="1"/>
          <w:numId w:val="1"/>
        </w:numPr>
        <w:rPr>
          <w:rFonts w:ascii="Times New Roman" w:hAnsi="Times New Roman" w:cs="Times New Roman"/>
        </w:rPr>
      </w:pPr>
      <w:r w:rsidRPr="00692855">
        <w:rPr>
          <w:rFonts w:ascii="Times New Roman" w:hAnsi="Times New Roman" w:cs="Times New Roman"/>
        </w:rPr>
        <w:t>I</w:t>
      </w:r>
      <w:r w:rsidR="00CA2F0F">
        <w:rPr>
          <w:rFonts w:ascii="Times New Roman" w:hAnsi="Times New Roman" w:cs="Times New Roman"/>
        </w:rPr>
        <w:t>n the descriptions of the six profiles, I</w:t>
      </w:r>
      <w:r w:rsidRPr="00692855">
        <w:rPr>
          <w:rFonts w:ascii="Times New Roman" w:hAnsi="Times New Roman" w:cs="Times New Roman"/>
        </w:rPr>
        <w:t xml:space="preserve"> added the percentage of responses associated with each profile to the descriptions of the profiles.</w:t>
      </w:r>
      <w:r w:rsidR="004D6B0D">
        <w:rPr>
          <w:rFonts w:ascii="Times New Roman" w:hAnsi="Times New Roman" w:cs="Times New Roman"/>
        </w:rPr>
        <w:t xml:space="preserve"> </w:t>
      </w:r>
      <w:r w:rsidR="007C3313" w:rsidRPr="004D6B0D">
        <w:rPr>
          <w:rFonts w:ascii="Times New Roman" w:hAnsi="Times New Roman" w:cs="Times New Roman"/>
        </w:rPr>
        <w:t>I also added the following sentence</w:t>
      </w:r>
      <w:r w:rsidR="00976800">
        <w:rPr>
          <w:rFonts w:ascii="Times New Roman" w:hAnsi="Times New Roman" w:cs="Times New Roman"/>
        </w:rPr>
        <w:t>s</w:t>
      </w:r>
      <w:r w:rsidR="007C3313" w:rsidRPr="004D6B0D">
        <w:rPr>
          <w:rFonts w:ascii="Times New Roman" w:hAnsi="Times New Roman" w:cs="Times New Roman"/>
        </w:rPr>
        <w:t>: “</w:t>
      </w:r>
      <w:r w:rsidR="00450C56" w:rsidRPr="00450C56">
        <w:rPr>
          <w:rFonts w:ascii="Times New Roman" w:hAnsi="Times New Roman" w:cs="Times New Roman"/>
        </w:rPr>
        <w:t>Note that for the profiles (and their presentation in Figures 4.2 and 4.3 and Table 4.5), ea</w:t>
      </w:r>
      <w:r w:rsidR="001907E4">
        <w:rPr>
          <w:rFonts w:ascii="Times New Roman" w:hAnsi="Times New Roman" w:cs="Times New Roman"/>
        </w:rPr>
        <w:t>ch response is associated with the</w:t>
      </w:r>
      <w:r w:rsidR="00450C56" w:rsidRPr="00450C56">
        <w:rPr>
          <w:rFonts w:ascii="Times New Roman" w:hAnsi="Times New Roman" w:cs="Times New Roman"/>
        </w:rPr>
        <w:t xml:space="preserve"> probability of profile membership at a particular moment. Because, across all responses, the highest probability for each response was on average quite high (the entropy statistic was .888), the </w:t>
      </w:r>
      <w:r w:rsidR="00D31D53">
        <w:rPr>
          <w:rFonts w:ascii="Times New Roman" w:hAnsi="Times New Roman" w:cs="Times New Roman"/>
        </w:rPr>
        <w:t xml:space="preserve">probability </w:t>
      </w:r>
      <w:r w:rsidR="00450C56" w:rsidRPr="00450C56">
        <w:rPr>
          <w:rFonts w:ascii="Times New Roman" w:hAnsi="Times New Roman" w:cs="Times New Roman"/>
        </w:rPr>
        <w:t xml:space="preserve">was appropriate to use to classify each </w:t>
      </w:r>
      <w:r w:rsidR="00D31D53">
        <w:rPr>
          <w:rFonts w:ascii="Times New Roman" w:hAnsi="Times New Roman" w:cs="Times New Roman"/>
        </w:rPr>
        <w:t>response into one profile. These classifications were subsequently used to calculate</w:t>
      </w:r>
      <w:r w:rsidR="00450C56" w:rsidRPr="00450C56">
        <w:rPr>
          <w:rFonts w:ascii="Times New Roman" w:hAnsi="Times New Roman" w:cs="Times New Roman"/>
        </w:rPr>
        <w:t xml:space="preserve"> the </w:t>
      </w:r>
      <w:r w:rsidR="00D31D53">
        <w:rPr>
          <w:rFonts w:ascii="Times New Roman" w:hAnsi="Times New Roman" w:cs="Times New Roman"/>
        </w:rPr>
        <w:t>number and percentage of responses in each profile. They were also used for the analyses</w:t>
      </w:r>
      <w:r w:rsidR="00450C56" w:rsidRPr="00450C56">
        <w:rPr>
          <w:rFonts w:ascii="Times New Roman" w:hAnsi="Times New Roman" w:cs="Times New Roman"/>
        </w:rPr>
        <w:t xml:space="preserve"> comparing the mean levels of each variable across profiles (with a MANOVA</w:t>
      </w:r>
      <w:r w:rsidR="00D31D53">
        <w:rPr>
          <w:rFonts w:ascii="Times New Roman" w:hAnsi="Times New Roman" w:cs="Times New Roman"/>
        </w:rPr>
        <w:t xml:space="preserve"> and with the follow-up ANOVAs</w:t>
      </w:r>
      <w:r w:rsidR="00450C56" w:rsidRPr="00450C56">
        <w:rPr>
          <w:rFonts w:ascii="Times New Roman" w:hAnsi="Times New Roman" w:cs="Times New Roman"/>
        </w:rPr>
        <w:t>).</w:t>
      </w:r>
      <w:r w:rsidR="00450C56">
        <w:rPr>
          <w:rFonts w:ascii="Times New Roman" w:hAnsi="Times New Roman" w:cs="Times New Roman"/>
        </w:rPr>
        <w:t>”</w:t>
      </w:r>
    </w:p>
    <w:p w14:paraId="2C2A8DE5" w14:textId="1E2208E3"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Table 4.5, so that the betas and st</w:t>
      </w:r>
      <w:r w:rsidR="009D63CA" w:rsidRPr="00692855">
        <w:rPr>
          <w:rFonts w:ascii="Times New Roman" w:hAnsi="Times New Roman" w:cs="Times New Roman"/>
          <w:i/>
        </w:rPr>
        <w:t>andard errors are labelled for each model; format the column</w:t>
      </w:r>
      <w:r w:rsidR="00BB2E2A" w:rsidRPr="00692855">
        <w:rPr>
          <w:rFonts w:ascii="Times New Roman" w:hAnsi="Times New Roman" w:cs="Times New Roman"/>
          <w:i/>
        </w:rPr>
        <w:t xml:space="preserve"> (presently too wide)</w:t>
      </w:r>
      <w:r w:rsidR="009D63CA" w:rsidRPr="00692855">
        <w:rPr>
          <w:rFonts w:ascii="Times New Roman" w:hAnsi="Times New Roman" w:cs="Times New Roman"/>
          <w:i/>
        </w:rPr>
        <w:t xml:space="preserve"> for the Engaged</w:t>
      </w:r>
      <w:r w:rsidR="00575BBC" w:rsidRPr="00692855">
        <w:rPr>
          <w:rFonts w:ascii="Times New Roman" w:hAnsi="Times New Roman" w:cs="Times New Roman"/>
          <w:i/>
        </w:rPr>
        <w:t xml:space="preserve"> and Competent but not C</w:t>
      </w:r>
      <w:r w:rsidR="009D63CA" w:rsidRPr="00692855">
        <w:rPr>
          <w:rFonts w:ascii="Times New Roman" w:hAnsi="Times New Roman" w:cs="Times New Roman"/>
          <w:i/>
        </w:rPr>
        <w:t>hallenged profile.</w:t>
      </w:r>
    </w:p>
    <w:p w14:paraId="1ABBB2D3" w14:textId="092215FF" w:rsidR="006B3CB1" w:rsidRPr="00692855" w:rsidRDefault="008727E9" w:rsidP="00EC098C">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To improve Table 4.5 with results for research questions #4 and #5, </w:t>
      </w:r>
      <w:r w:rsidR="006B3CB1" w:rsidRPr="00692855">
        <w:rPr>
          <w:rFonts w:ascii="Times New Roman" w:hAnsi="Times New Roman" w:cs="Times New Roman"/>
        </w:rPr>
        <w:t xml:space="preserve">I </w:t>
      </w:r>
      <w:r w:rsidR="00FB06BB" w:rsidRPr="00692855">
        <w:rPr>
          <w:rFonts w:ascii="Times New Roman" w:hAnsi="Times New Roman" w:cs="Times New Roman"/>
        </w:rPr>
        <w:t xml:space="preserve">added labels for the beta and standard error for each model and shortened the name for the Engaged and Competent but not Challenged </w:t>
      </w:r>
      <w:r w:rsidR="00447D39" w:rsidRPr="00692855">
        <w:rPr>
          <w:rFonts w:ascii="Times New Roman" w:hAnsi="Times New Roman" w:cs="Times New Roman"/>
        </w:rPr>
        <w:t>profile,</w:t>
      </w:r>
      <w:r w:rsidR="00184E32">
        <w:rPr>
          <w:rFonts w:ascii="Times New Roman" w:hAnsi="Times New Roman" w:cs="Times New Roman"/>
        </w:rPr>
        <w:t xml:space="preserve"> so the appearance was more streamlined. </w:t>
      </w:r>
    </w:p>
    <w:p w14:paraId="723CA5DE" w14:textId="7172DD57" w:rsidR="003C62BD" w:rsidRPr="009A7FEF" w:rsidRDefault="003C62BD" w:rsidP="00EC098C">
      <w:pPr>
        <w:pStyle w:val="ListParagraph"/>
        <w:numPr>
          <w:ilvl w:val="0"/>
          <w:numId w:val="1"/>
        </w:numPr>
        <w:rPr>
          <w:rFonts w:ascii="Times New Roman" w:hAnsi="Times New Roman" w:cs="Times New Roman"/>
          <w:i/>
        </w:rPr>
      </w:pPr>
      <w:r w:rsidRPr="009A7FEF">
        <w:rPr>
          <w:rFonts w:ascii="Times New Roman" w:hAnsi="Times New Roman" w:cs="Times New Roman"/>
          <w:i/>
        </w:rPr>
        <w:t>Mention that any of the aspects of work with data versus none of the aspects of work with data and the interactive effects of youth characteristics and the aspects of work with data were examined but not found to be statistically significant (but do not in</w:t>
      </w:r>
      <w:r w:rsidR="003863A5" w:rsidRPr="009A7FEF">
        <w:rPr>
          <w:rFonts w:ascii="Times New Roman" w:hAnsi="Times New Roman" w:cs="Times New Roman"/>
          <w:i/>
        </w:rPr>
        <w:t>clude these in a table).</w:t>
      </w:r>
    </w:p>
    <w:p w14:paraId="52B67EDB" w14:textId="259AAFF3" w:rsidR="003863A5" w:rsidRPr="009A7FEF" w:rsidRDefault="005702EA" w:rsidP="00590EB6">
      <w:pPr>
        <w:pStyle w:val="ListParagraph"/>
        <w:numPr>
          <w:ilvl w:val="1"/>
          <w:numId w:val="1"/>
        </w:numPr>
        <w:rPr>
          <w:rFonts w:ascii="Times New Roman" w:hAnsi="Times New Roman" w:cs="Times New Roman"/>
          <w:i/>
        </w:rPr>
      </w:pPr>
      <w:r w:rsidRPr="009A7FEF">
        <w:rPr>
          <w:rFonts w:ascii="Times New Roman" w:hAnsi="Times New Roman" w:cs="Times New Roman"/>
        </w:rPr>
        <w:t>I added this sentence</w:t>
      </w:r>
      <w:r w:rsidR="00D93678">
        <w:rPr>
          <w:rFonts w:ascii="Times New Roman" w:hAnsi="Times New Roman" w:cs="Times New Roman"/>
        </w:rPr>
        <w:t>s</w:t>
      </w:r>
      <w:r w:rsidRPr="009A7FEF">
        <w:rPr>
          <w:rFonts w:ascii="Times New Roman" w:hAnsi="Times New Roman" w:cs="Times New Roman"/>
        </w:rPr>
        <w:t xml:space="preserve"> to the section on the results for research question #4: “</w:t>
      </w:r>
      <w:r w:rsidR="00590EB6" w:rsidRPr="00590EB6">
        <w:rPr>
          <w:rFonts w:ascii="Times New Roman" w:hAnsi="Times New Roman" w:cs="Times New Roman"/>
        </w:rPr>
        <w:t xml:space="preserve">Instructional episodes that involved work with data were compared to </w:t>
      </w:r>
      <w:r w:rsidR="00D93678">
        <w:rPr>
          <w:rFonts w:ascii="Times New Roman" w:hAnsi="Times New Roman" w:cs="Times New Roman"/>
        </w:rPr>
        <w:t>those</w:t>
      </w:r>
      <w:r w:rsidR="00590EB6" w:rsidRPr="00590EB6">
        <w:rPr>
          <w:rFonts w:ascii="Times New Roman" w:hAnsi="Times New Roman" w:cs="Times New Roman"/>
        </w:rPr>
        <w:t xml:space="preserve"> without work with data. Like for the other </w:t>
      </w:r>
      <w:r w:rsidR="00D93678">
        <w:rPr>
          <w:rFonts w:ascii="Times New Roman" w:hAnsi="Times New Roman" w:cs="Times New Roman"/>
        </w:rPr>
        <w:t xml:space="preserve">models, these models </w:t>
      </w:r>
      <w:r w:rsidR="00590EB6" w:rsidRPr="00590EB6">
        <w:rPr>
          <w:rFonts w:ascii="Times New Roman" w:hAnsi="Times New Roman" w:cs="Times New Roman"/>
        </w:rPr>
        <w:t xml:space="preserve">were specified with the dependent variable as the probability of a response being associated with a profile for each of the six profiles. </w:t>
      </w:r>
      <w:r w:rsidR="00F67D3A">
        <w:rPr>
          <w:rFonts w:ascii="Times New Roman" w:hAnsi="Times New Roman" w:cs="Times New Roman"/>
        </w:rPr>
        <w:t>However, t</w:t>
      </w:r>
      <w:r w:rsidR="00590EB6" w:rsidRPr="00590EB6">
        <w:rPr>
          <w:rFonts w:ascii="Times New Roman" w:hAnsi="Times New Roman" w:cs="Times New Roman"/>
        </w:rPr>
        <w:t>here was no differenc</w:t>
      </w:r>
      <w:r w:rsidR="00551904">
        <w:rPr>
          <w:rFonts w:ascii="Times New Roman" w:hAnsi="Times New Roman" w:cs="Times New Roman"/>
        </w:rPr>
        <w:t>e in terms of the regression (</w:t>
      </w:r>
      <w:r w:rsidR="00551904">
        <w:rPr>
          <w:rFonts w:ascii="Symbol" w:hAnsi="Symbol" w:cs="Times New Roman"/>
        </w:rPr>
        <w:t></w:t>
      </w:r>
      <w:r w:rsidR="00590EB6" w:rsidRPr="00590EB6">
        <w:rPr>
          <w:rFonts w:ascii="Times New Roman" w:hAnsi="Times New Roman" w:cs="Times New Roman"/>
        </w:rPr>
        <w:t>) coefficient</w:t>
      </w:r>
      <w:r w:rsidR="00D93678">
        <w:rPr>
          <w:rFonts w:ascii="Times New Roman" w:hAnsi="Times New Roman" w:cs="Times New Roman"/>
        </w:rPr>
        <w:t>s</w:t>
      </w:r>
      <w:r w:rsidR="00590EB6" w:rsidRPr="00590EB6">
        <w:rPr>
          <w:rFonts w:ascii="Times New Roman" w:hAnsi="Times New Roman" w:cs="Times New Roman"/>
        </w:rPr>
        <w:t xml:space="preserve"> associated with this variable</w:t>
      </w:r>
      <w:r w:rsidR="00D93678">
        <w:rPr>
          <w:rFonts w:ascii="Times New Roman" w:hAnsi="Times New Roman" w:cs="Times New Roman"/>
        </w:rPr>
        <w:t xml:space="preserve"> for any of the six profiles</w:t>
      </w:r>
      <w:r w:rsidR="00F67D3A">
        <w:rPr>
          <w:rFonts w:ascii="Times New Roman" w:hAnsi="Times New Roman" w:cs="Times New Roman"/>
        </w:rPr>
        <w:t>.”</w:t>
      </w:r>
    </w:p>
    <w:p w14:paraId="7A23274A" w14:textId="32AEAA10" w:rsidR="005702EA" w:rsidRPr="009A7FEF" w:rsidRDefault="005702EA" w:rsidP="006714D2">
      <w:pPr>
        <w:pStyle w:val="ListParagraph"/>
        <w:numPr>
          <w:ilvl w:val="1"/>
          <w:numId w:val="1"/>
        </w:numPr>
        <w:rPr>
          <w:rFonts w:ascii="Times New Roman" w:hAnsi="Times New Roman" w:cs="Times New Roman"/>
          <w:i/>
        </w:rPr>
      </w:pPr>
      <w:r w:rsidRPr="009A7FEF">
        <w:rPr>
          <w:rFonts w:ascii="Times New Roman" w:hAnsi="Times New Roman" w:cs="Times New Roman"/>
        </w:rPr>
        <w:t>I also added this sentence for the section on the results for research question #5: “</w:t>
      </w:r>
      <w:r w:rsidR="006714D2" w:rsidRPr="006714D2">
        <w:rPr>
          <w:rFonts w:ascii="Times New Roman" w:hAnsi="Times New Roman" w:cs="Times New Roman"/>
        </w:rPr>
        <w:t xml:space="preserve">Note </w:t>
      </w:r>
      <w:r w:rsidR="00F16D2F">
        <w:rPr>
          <w:rFonts w:ascii="Times New Roman" w:hAnsi="Times New Roman" w:cs="Times New Roman"/>
        </w:rPr>
        <w:t xml:space="preserve">that </w:t>
      </w:r>
      <w:r w:rsidR="006714D2" w:rsidRPr="006714D2">
        <w:rPr>
          <w:rFonts w:ascii="Times New Roman" w:hAnsi="Times New Roman" w:cs="Times New Roman"/>
        </w:rPr>
        <w:t>interactions between the individual aspects of work with data and youth characteristics were also specified.</w:t>
      </w:r>
      <w:r w:rsidR="006714D2">
        <w:rPr>
          <w:rFonts w:ascii="Times New Roman" w:hAnsi="Times New Roman" w:cs="Times New Roman"/>
        </w:rPr>
        <w:t xml:space="preserve"> </w:t>
      </w:r>
      <w:r w:rsidR="009A7FEF" w:rsidRPr="009A7FEF">
        <w:rPr>
          <w:rFonts w:ascii="Times New Roman" w:hAnsi="Times New Roman" w:cs="Times New Roman"/>
        </w:rPr>
        <w:t>However, none of these</w:t>
      </w:r>
      <w:r w:rsidR="00F16D2F">
        <w:rPr>
          <w:rFonts w:ascii="Times New Roman" w:hAnsi="Times New Roman" w:cs="Times New Roman"/>
        </w:rPr>
        <w:t xml:space="preserve"> interactions</w:t>
      </w:r>
      <w:r w:rsidR="009A7FEF" w:rsidRPr="009A7FEF">
        <w:rPr>
          <w:rFonts w:ascii="Times New Roman" w:hAnsi="Times New Roman" w:cs="Times New Roman"/>
        </w:rPr>
        <w:t xml:space="preserve"> were found to be statistically significant.”</w:t>
      </w:r>
    </w:p>
    <w:p w14:paraId="1555FBD4" w14:textId="55C13DCD" w:rsidR="0062061A" w:rsidRPr="00692855" w:rsidRDefault="0062061A" w:rsidP="00EC098C">
      <w:pPr>
        <w:rPr>
          <w:rFonts w:ascii="Times New Roman" w:hAnsi="Times New Roman" w:cs="Times New Roman"/>
        </w:rPr>
      </w:pPr>
    </w:p>
    <w:p w14:paraId="716CC7AC" w14:textId="5F0B3189" w:rsidR="0062061A" w:rsidRPr="006811FB" w:rsidRDefault="0062061A" w:rsidP="001C772A">
      <w:pPr>
        <w:jc w:val="center"/>
        <w:outlineLvl w:val="0"/>
        <w:rPr>
          <w:rFonts w:ascii="Times New Roman" w:hAnsi="Times New Roman" w:cs="Times New Roman"/>
          <w:b/>
        </w:rPr>
      </w:pPr>
      <w:r w:rsidRPr="006811FB">
        <w:rPr>
          <w:rFonts w:ascii="Times New Roman" w:hAnsi="Times New Roman" w:cs="Times New Roman"/>
          <w:b/>
        </w:rPr>
        <w:t>Discussion</w:t>
      </w:r>
    </w:p>
    <w:p w14:paraId="4B7833EE" w14:textId="5D6CFF29" w:rsidR="0062061A" w:rsidRPr="00692855" w:rsidRDefault="0062061A" w:rsidP="00EC098C">
      <w:pPr>
        <w:rPr>
          <w:rFonts w:ascii="Times New Roman" w:hAnsi="Times New Roman" w:cs="Times New Roman"/>
        </w:rPr>
      </w:pPr>
    </w:p>
    <w:p w14:paraId="3985AF99" w14:textId="39282932"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Discuss more broadly what it means that this is happening in the </w:t>
      </w:r>
      <w:r w:rsidR="00600878" w:rsidRPr="00692855">
        <w:rPr>
          <w:rFonts w:ascii="Times New Roman" w:hAnsi="Times New Roman" w:cs="Times New Roman"/>
          <w:i/>
        </w:rPr>
        <w:t>context of a summer program, specifical</w:t>
      </w:r>
      <w:r w:rsidR="002F3D82" w:rsidRPr="00692855">
        <w:rPr>
          <w:rFonts w:ascii="Times New Roman" w:hAnsi="Times New Roman" w:cs="Times New Roman"/>
          <w:i/>
        </w:rPr>
        <w:t>ly in the limitations section.</w:t>
      </w:r>
    </w:p>
    <w:p w14:paraId="54C13C07" w14:textId="066FCD93" w:rsidR="002F3D82" w:rsidRPr="00692855" w:rsidRDefault="00195C0D" w:rsidP="00DB2088">
      <w:pPr>
        <w:pStyle w:val="ListParagraph"/>
        <w:numPr>
          <w:ilvl w:val="1"/>
          <w:numId w:val="1"/>
        </w:numPr>
        <w:rPr>
          <w:rFonts w:ascii="Times New Roman" w:hAnsi="Times New Roman" w:cs="Times New Roman"/>
        </w:rPr>
      </w:pPr>
      <w:r>
        <w:rPr>
          <w:rFonts w:ascii="Times New Roman" w:hAnsi="Times New Roman" w:cs="Times New Roman"/>
        </w:rPr>
        <w:t xml:space="preserve">I added information on the importance of the summer STEM program context in the Discussion section. In particular, </w:t>
      </w:r>
      <w:r w:rsidR="00DB2088">
        <w:rPr>
          <w:rFonts w:ascii="Times New Roman" w:hAnsi="Times New Roman" w:cs="Times New Roman"/>
        </w:rPr>
        <w:t xml:space="preserve">I added this </w:t>
      </w:r>
      <w:r>
        <w:rPr>
          <w:rFonts w:ascii="Times New Roman" w:hAnsi="Times New Roman" w:cs="Times New Roman"/>
        </w:rPr>
        <w:t xml:space="preserve">paragraph: </w:t>
      </w:r>
      <w:r w:rsidR="00DB2088">
        <w:rPr>
          <w:rFonts w:ascii="Times New Roman" w:hAnsi="Times New Roman" w:cs="Times New Roman"/>
        </w:rPr>
        <w:t>“</w:t>
      </w:r>
      <w:r w:rsidR="0095742E">
        <w:rPr>
          <w:rFonts w:ascii="Times New Roman" w:hAnsi="Times New Roman" w:cs="Times New Roman"/>
        </w:rPr>
        <w:t xml:space="preserve">Note </w:t>
      </w:r>
      <w:r w:rsidR="00B37DE1">
        <w:rPr>
          <w:rFonts w:ascii="Times New Roman" w:hAnsi="Times New Roman" w:cs="Times New Roman"/>
        </w:rPr>
        <w:t xml:space="preserve">that </w:t>
      </w:r>
      <w:r w:rsidR="00DB2088" w:rsidRPr="00DB2088">
        <w:rPr>
          <w:rFonts w:ascii="Times New Roman" w:hAnsi="Times New Roman" w:cs="Times New Roman"/>
        </w:rPr>
        <w:t xml:space="preserve">outside-of-school STEM programs have </w:t>
      </w:r>
      <w:r w:rsidR="0095742E">
        <w:rPr>
          <w:rFonts w:ascii="Times New Roman" w:hAnsi="Times New Roman" w:cs="Times New Roman"/>
        </w:rPr>
        <w:t xml:space="preserve">distinct features that provide </w:t>
      </w:r>
      <w:r w:rsidR="00DB2088" w:rsidRPr="00DB2088">
        <w:rPr>
          <w:rFonts w:ascii="Times New Roman" w:hAnsi="Times New Roman" w:cs="Times New Roman"/>
        </w:rPr>
        <w:t>affordances</w:t>
      </w:r>
      <w:r w:rsidR="0095742E">
        <w:rPr>
          <w:rFonts w:ascii="Times New Roman" w:hAnsi="Times New Roman" w:cs="Times New Roman"/>
        </w:rPr>
        <w:t xml:space="preserve"> </w:t>
      </w:r>
      <w:r w:rsidR="00DB2088" w:rsidRPr="00DB2088">
        <w:rPr>
          <w:rFonts w:ascii="Times New Roman" w:hAnsi="Times New Roman" w:cs="Times New Roman"/>
        </w:rPr>
        <w:t xml:space="preserve"> </w:t>
      </w:r>
      <w:r w:rsidR="0095742E">
        <w:rPr>
          <w:rFonts w:ascii="Times New Roman" w:hAnsi="Times New Roman" w:cs="Times New Roman"/>
        </w:rPr>
        <w:t>and</w:t>
      </w:r>
      <w:r w:rsidR="00DB2088" w:rsidRPr="00DB2088">
        <w:rPr>
          <w:rFonts w:ascii="Times New Roman" w:hAnsi="Times New Roman" w:cs="Times New Roman"/>
        </w:rPr>
        <w:t xml:space="preserve"> </w:t>
      </w:r>
      <w:r w:rsidRPr="00DB2088">
        <w:rPr>
          <w:rFonts w:ascii="Times New Roman" w:hAnsi="Times New Roman" w:cs="Times New Roman"/>
        </w:rPr>
        <w:t>limitations</w:t>
      </w:r>
      <w:r w:rsidR="00DB2088" w:rsidRPr="00DB2088">
        <w:rPr>
          <w:rFonts w:ascii="Times New Roman" w:hAnsi="Times New Roman" w:cs="Times New Roman"/>
        </w:rPr>
        <w:t xml:space="preserve">. One </w:t>
      </w:r>
      <w:r w:rsidR="0095742E">
        <w:rPr>
          <w:rFonts w:ascii="Times New Roman" w:hAnsi="Times New Roman" w:cs="Times New Roman"/>
        </w:rPr>
        <w:t>feature is the</w:t>
      </w:r>
      <w:r w:rsidR="00DB2088" w:rsidRPr="00DB2088">
        <w:rPr>
          <w:rFonts w:ascii="Times New Roman" w:hAnsi="Times New Roman" w:cs="Times New Roman"/>
        </w:rPr>
        <w:t xml:space="preserve"> substantial, bu</w:t>
      </w:r>
      <w:r w:rsidR="00B37DE1">
        <w:rPr>
          <w:rFonts w:ascii="Times New Roman" w:hAnsi="Times New Roman" w:cs="Times New Roman"/>
        </w:rPr>
        <w:t>t still limited period of time, which was around four weeks</w:t>
      </w:r>
      <w:r w:rsidR="00DB2088" w:rsidRPr="00DB2088">
        <w:rPr>
          <w:rFonts w:ascii="Times New Roman" w:hAnsi="Times New Roman" w:cs="Times New Roman"/>
        </w:rPr>
        <w:t>. Another feature concerns the nature and quality of the teaching and learnin</w:t>
      </w:r>
      <w:r w:rsidR="0095742E">
        <w:rPr>
          <w:rFonts w:ascii="Times New Roman" w:hAnsi="Times New Roman" w:cs="Times New Roman"/>
        </w:rPr>
        <w:t>g</w:t>
      </w:r>
      <w:r w:rsidR="00DB2088" w:rsidRPr="00DB2088">
        <w:rPr>
          <w:rFonts w:ascii="Times New Roman" w:hAnsi="Times New Roman" w:cs="Times New Roman"/>
        </w:rPr>
        <w:t xml:space="preserve"> that </w:t>
      </w:r>
      <w:r w:rsidR="0095742E">
        <w:rPr>
          <w:rFonts w:ascii="Times New Roman" w:hAnsi="Times New Roman" w:cs="Times New Roman"/>
        </w:rPr>
        <w:t>is afforded</w:t>
      </w:r>
      <w:r w:rsidR="00DB2088" w:rsidRPr="00DB2088">
        <w:rPr>
          <w:rFonts w:ascii="Times New Roman" w:hAnsi="Times New Roman" w:cs="Times New Roman"/>
        </w:rPr>
        <w:t>.</w:t>
      </w:r>
      <w:r w:rsidR="00B11EAA">
        <w:rPr>
          <w:rFonts w:ascii="Times New Roman" w:hAnsi="Times New Roman" w:cs="Times New Roman"/>
        </w:rPr>
        <w:t xml:space="preserve"> The contexts (including in </w:t>
      </w:r>
      <w:r w:rsidR="00DB2088" w:rsidRPr="00DB2088">
        <w:rPr>
          <w:rFonts w:ascii="Times New Roman" w:hAnsi="Times New Roman" w:cs="Times New Roman"/>
        </w:rPr>
        <w:t>field</w:t>
      </w:r>
      <w:r w:rsidR="00B11EAA">
        <w:rPr>
          <w:rFonts w:ascii="Times New Roman" w:hAnsi="Times New Roman" w:cs="Times New Roman"/>
        </w:rPr>
        <w:t xml:space="preserve"> settings</w:t>
      </w:r>
      <w:r w:rsidR="00DB2088" w:rsidRPr="00DB2088">
        <w:rPr>
          <w:rFonts w:ascii="Times New Roman" w:hAnsi="Times New Roman" w:cs="Times New Roman"/>
        </w:rPr>
        <w:t>) in which youth were engaged</w:t>
      </w:r>
      <w:r w:rsidR="00665486">
        <w:rPr>
          <w:rFonts w:ascii="Times New Roman" w:hAnsi="Times New Roman" w:cs="Times New Roman"/>
        </w:rPr>
        <w:t xml:space="preserve"> could </w:t>
      </w:r>
      <w:r w:rsidR="00DB2088" w:rsidRPr="00DB2088">
        <w:rPr>
          <w:rFonts w:ascii="Times New Roman" w:hAnsi="Times New Roman" w:cs="Times New Roman"/>
        </w:rPr>
        <w:t xml:space="preserve"> spark their engagement and could support work with data better than some K-12 learning env</w:t>
      </w:r>
      <w:r w:rsidR="00B11EAA">
        <w:rPr>
          <w:rFonts w:ascii="Times New Roman" w:hAnsi="Times New Roman" w:cs="Times New Roman"/>
        </w:rPr>
        <w:t xml:space="preserve">ironments. They also have </w:t>
      </w:r>
      <w:r w:rsidR="00DB2088" w:rsidRPr="00DB2088">
        <w:rPr>
          <w:rFonts w:ascii="Times New Roman" w:hAnsi="Times New Roman" w:cs="Times New Roman"/>
        </w:rPr>
        <w:t xml:space="preserve">limitations, </w:t>
      </w:r>
      <w:r w:rsidR="00B11EAA">
        <w:rPr>
          <w:rFonts w:ascii="Times New Roman" w:hAnsi="Times New Roman" w:cs="Times New Roman"/>
        </w:rPr>
        <w:t>such as the chance</w:t>
      </w:r>
      <w:r w:rsidR="00DB2088" w:rsidRPr="00DB2088">
        <w:rPr>
          <w:rFonts w:ascii="Times New Roman" w:hAnsi="Times New Roman" w:cs="Times New Roman"/>
        </w:rPr>
        <w:t xml:space="preserve"> that youth consi</w:t>
      </w:r>
      <w:r w:rsidR="00B11EAA">
        <w:rPr>
          <w:rFonts w:ascii="Times New Roman" w:hAnsi="Times New Roman" w:cs="Times New Roman"/>
        </w:rPr>
        <w:t xml:space="preserve">dered their time in them to be fun </w:t>
      </w:r>
      <w:r w:rsidR="00DB2088" w:rsidRPr="00DB2088">
        <w:rPr>
          <w:rFonts w:ascii="Times New Roman" w:hAnsi="Times New Roman" w:cs="Times New Roman"/>
        </w:rPr>
        <w:t>and to be social</w:t>
      </w:r>
      <w:r w:rsidR="00B11EAA">
        <w:rPr>
          <w:rFonts w:ascii="Times New Roman" w:hAnsi="Times New Roman" w:cs="Times New Roman"/>
        </w:rPr>
        <w:t xml:space="preserve">, rather than </w:t>
      </w:r>
      <w:r w:rsidR="00E6176F">
        <w:rPr>
          <w:rFonts w:ascii="Times New Roman" w:hAnsi="Times New Roman" w:cs="Times New Roman"/>
        </w:rPr>
        <w:t>educational, in nature. Of course, this is not unreasonable or unexpected on the part of youth, but it may mean</w:t>
      </w:r>
      <w:r w:rsidR="00DB2088" w:rsidRPr="00DB2088">
        <w:rPr>
          <w:rFonts w:ascii="Times New Roman" w:hAnsi="Times New Roman" w:cs="Times New Roman"/>
        </w:rPr>
        <w:t xml:space="preserve"> that the way</w:t>
      </w:r>
      <w:r w:rsidR="00E6176F">
        <w:rPr>
          <w:rFonts w:ascii="Times New Roman" w:hAnsi="Times New Roman" w:cs="Times New Roman"/>
        </w:rPr>
        <w:t>s</w:t>
      </w:r>
      <w:r w:rsidR="00DB2088" w:rsidRPr="00DB2088">
        <w:rPr>
          <w:rFonts w:ascii="Times New Roman" w:hAnsi="Times New Roman" w:cs="Times New Roman"/>
        </w:rPr>
        <w:t xml:space="preserve"> </w:t>
      </w:r>
      <w:r w:rsidR="00E6176F">
        <w:rPr>
          <w:rFonts w:ascii="Times New Roman" w:hAnsi="Times New Roman" w:cs="Times New Roman"/>
        </w:rPr>
        <w:t>that youth</w:t>
      </w:r>
      <w:r w:rsidR="00DB2088" w:rsidRPr="00DB2088">
        <w:rPr>
          <w:rFonts w:ascii="Times New Roman" w:hAnsi="Times New Roman" w:cs="Times New Roman"/>
        </w:rPr>
        <w:t xml:space="preserve"> engaged in the programs as documented in this study could be unique to </w:t>
      </w:r>
      <w:r w:rsidR="00E6176F">
        <w:rPr>
          <w:rFonts w:ascii="Times New Roman" w:hAnsi="Times New Roman" w:cs="Times New Roman"/>
        </w:rPr>
        <w:t xml:space="preserve">outside-of-school STEM programs. </w:t>
      </w:r>
      <w:r w:rsidR="00E23AFE">
        <w:rPr>
          <w:rFonts w:ascii="Times New Roman" w:hAnsi="Times New Roman" w:cs="Times New Roman"/>
        </w:rPr>
        <w:t xml:space="preserve">In particular, </w:t>
      </w:r>
      <w:r w:rsidR="00E6176F">
        <w:rPr>
          <w:rFonts w:ascii="Times New Roman" w:hAnsi="Times New Roman" w:cs="Times New Roman"/>
        </w:rPr>
        <w:t xml:space="preserve">engagement as reflected in </w:t>
      </w:r>
      <w:r w:rsidR="00E23AFE">
        <w:rPr>
          <w:rFonts w:ascii="Times New Roman" w:hAnsi="Times New Roman" w:cs="Times New Roman"/>
        </w:rPr>
        <w:t xml:space="preserve">the </w:t>
      </w:r>
      <w:r w:rsidR="00DB2088" w:rsidRPr="00DB2088">
        <w:rPr>
          <w:rFonts w:ascii="Times New Roman" w:hAnsi="Times New Roman" w:cs="Times New Roman"/>
        </w:rPr>
        <w:t>engaged a</w:t>
      </w:r>
      <w:r w:rsidR="00E23AFE">
        <w:rPr>
          <w:rFonts w:ascii="Times New Roman" w:hAnsi="Times New Roman" w:cs="Times New Roman"/>
        </w:rPr>
        <w:t>nd competent but not challenged</w:t>
      </w:r>
      <w:r w:rsidR="00DB2088" w:rsidRPr="00DB2088">
        <w:rPr>
          <w:rFonts w:ascii="Times New Roman" w:hAnsi="Times New Roman" w:cs="Times New Roman"/>
        </w:rPr>
        <w:t xml:space="preserve"> profile may be unique to </w:t>
      </w:r>
      <w:r w:rsidR="00E6176F">
        <w:rPr>
          <w:rFonts w:ascii="Times New Roman" w:hAnsi="Times New Roman" w:cs="Times New Roman"/>
        </w:rPr>
        <w:t xml:space="preserve">the experiences of youth </w:t>
      </w:r>
      <w:r w:rsidR="00DB2088" w:rsidRPr="00DB2088">
        <w:rPr>
          <w:rFonts w:ascii="Times New Roman" w:hAnsi="Times New Roman" w:cs="Times New Roman"/>
        </w:rPr>
        <w:t>in summer STEM progr</w:t>
      </w:r>
      <w:r w:rsidR="00906CD3">
        <w:rPr>
          <w:rFonts w:ascii="Times New Roman" w:hAnsi="Times New Roman" w:cs="Times New Roman"/>
        </w:rPr>
        <w:t xml:space="preserve">ams: It may not be common in K-12 classrooms. </w:t>
      </w:r>
      <w:r w:rsidR="00E6176F">
        <w:rPr>
          <w:rFonts w:ascii="Times New Roman" w:hAnsi="Times New Roman" w:cs="Times New Roman"/>
        </w:rPr>
        <w:t>This</w:t>
      </w:r>
      <w:r w:rsidR="00DB2088" w:rsidRPr="00DB2088">
        <w:rPr>
          <w:rFonts w:ascii="Times New Roman" w:hAnsi="Times New Roman" w:cs="Times New Roman"/>
        </w:rPr>
        <w:t xml:space="preserve"> limitation</w:t>
      </w:r>
      <w:r w:rsidR="00E6176F">
        <w:rPr>
          <w:rFonts w:ascii="Times New Roman" w:hAnsi="Times New Roman" w:cs="Times New Roman"/>
        </w:rPr>
        <w:t xml:space="preserve"> is</w:t>
      </w:r>
      <w:r w:rsidR="00DB2088" w:rsidRPr="00DB2088">
        <w:rPr>
          <w:rFonts w:ascii="Times New Roman" w:hAnsi="Times New Roman" w:cs="Times New Roman"/>
        </w:rPr>
        <w:t xml:space="preserve"> in addition</w:t>
      </w:r>
      <w:r w:rsidR="00DB2D27">
        <w:rPr>
          <w:rFonts w:ascii="Times New Roman" w:hAnsi="Times New Roman" w:cs="Times New Roman"/>
        </w:rPr>
        <w:t xml:space="preserve"> to</w:t>
      </w:r>
      <w:r w:rsidR="00DB2088" w:rsidRPr="00DB2088">
        <w:rPr>
          <w:rFonts w:ascii="Times New Roman" w:hAnsi="Times New Roman" w:cs="Times New Roman"/>
        </w:rPr>
        <w:t xml:space="preserve"> </w:t>
      </w:r>
      <w:r w:rsidR="00E6176F">
        <w:rPr>
          <w:rFonts w:ascii="Times New Roman" w:hAnsi="Times New Roman" w:cs="Times New Roman"/>
        </w:rPr>
        <w:t xml:space="preserve">and in the context of </w:t>
      </w:r>
      <w:r w:rsidR="00DB2088" w:rsidRPr="00DB2088">
        <w:rPr>
          <w:rFonts w:ascii="Times New Roman" w:hAnsi="Times New Roman" w:cs="Times New Roman"/>
        </w:rPr>
        <w:t xml:space="preserve">those documented </w:t>
      </w:r>
      <w:r w:rsidR="00E6176F">
        <w:rPr>
          <w:rFonts w:ascii="Times New Roman" w:hAnsi="Times New Roman" w:cs="Times New Roman"/>
        </w:rPr>
        <w:t xml:space="preserve">in </w:t>
      </w:r>
      <w:r w:rsidR="00DB2088" w:rsidRPr="00DB2088">
        <w:rPr>
          <w:rFonts w:ascii="Times New Roman" w:hAnsi="Times New Roman" w:cs="Times New Roman"/>
        </w:rPr>
        <w:t>earlier</w:t>
      </w:r>
      <w:r w:rsidR="00E6176F">
        <w:rPr>
          <w:rFonts w:ascii="Times New Roman" w:hAnsi="Times New Roman" w:cs="Times New Roman"/>
        </w:rPr>
        <w:t xml:space="preserve"> parts of this section</w:t>
      </w:r>
      <w:r w:rsidR="00DB2088" w:rsidRPr="00DB2088">
        <w:rPr>
          <w:rFonts w:ascii="Times New Roman" w:hAnsi="Times New Roman" w:cs="Times New Roman"/>
        </w:rPr>
        <w:t xml:space="preserve">, </w:t>
      </w:r>
      <w:r w:rsidR="00FE0D86">
        <w:rPr>
          <w:rFonts w:ascii="Times New Roman" w:hAnsi="Times New Roman" w:cs="Times New Roman"/>
        </w:rPr>
        <w:t>particularly</w:t>
      </w:r>
      <w:r w:rsidR="00DB2088" w:rsidRPr="00DB2088">
        <w:rPr>
          <w:rFonts w:ascii="Times New Roman" w:hAnsi="Times New Roman" w:cs="Times New Roman"/>
        </w:rPr>
        <w:t>, that the limited variability at the instructional episode level may also be due to the lower stakes that learners in these contexts may perceive.</w:t>
      </w:r>
      <w:r w:rsidR="00DB2088">
        <w:rPr>
          <w:rFonts w:ascii="Times New Roman" w:hAnsi="Times New Roman" w:cs="Times New Roman"/>
        </w:rPr>
        <w:t>”</w:t>
      </w:r>
    </w:p>
    <w:p w14:paraId="3964F0DD" w14:textId="72990161" w:rsidR="00FC5E36" w:rsidRPr="00692855" w:rsidRDefault="00600878"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S</w:t>
      </w:r>
      <w:r w:rsidR="00FC5E36" w:rsidRPr="00692855">
        <w:rPr>
          <w:rFonts w:ascii="Times New Roman" w:hAnsi="Times New Roman" w:cs="Times New Roman"/>
          <w:i/>
        </w:rPr>
        <w:t>peculate about why some of the anticipat</w:t>
      </w:r>
      <w:r w:rsidR="00E45CBE" w:rsidRPr="00692855">
        <w:rPr>
          <w:rFonts w:ascii="Times New Roman" w:hAnsi="Times New Roman" w:cs="Times New Roman"/>
          <w:i/>
        </w:rPr>
        <w:t>ed</w:t>
      </w:r>
      <w:r w:rsidR="00604983">
        <w:rPr>
          <w:rFonts w:ascii="Times New Roman" w:hAnsi="Times New Roman" w:cs="Times New Roman"/>
          <w:i/>
        </w:rPr>
        <w:t xml:space="preserve"> findings were not found, </w:t>
      </w:r>
      <w:r w:rsidR="002C25C3">
        <w:rPr>
          <w:rFonts w:ascii="Times New Roman" w:hAnsi="Times New Roman" w:cs="Times New Roman"/>
          <w:i/>
        </w:rPr>
        <w:t>parti</w:t>
      </w:r>
      <w:r w:rsidR="002C25C3" w:rsidRPr="00692855">
        <w:rPr>
          <w:rFonts w:ascii="Times New Roman" w:hAnsi="Times New Roman" w:cs="Times New Roman"/>
          <w:i/>
        </w:rPr>
        <w:t>cularly</w:t>
      </w:r>
      <w:r w:rsidR="00E45CBE" w:rsidRPr="00692855">
        <w:rPr>
          <w:rFonts w:ascii="Times New Roman" w:hAnsi="Times New Roman" w:cs="Times New Roman"/>
          <w:i/>
        </w:rPr>
        <w:t xml:space="preserve"> by discussing reasons for why the activity does not matter very much: </w:t>
      </w:r>
      <w:r w:rsidR="00FC5E36" w:rsidRPr="00692855">
        <w:rPr>
          <w:rFonts w:ascii="Times New Roman" w:hAnsi="Times New Roman" w:cs="Times New Roman"/>
          <w:i/>
        </w:rPr>
        <w:t xml:space="preserve">methodological, </w:t>
      </w:r>
      <w:r w:rsidR="00FC5E36" w:rsidRPr="00692855">
        <w:rPr>
          <w:rFonts w:ascii="Times New Roman" w:hAnsi="Times New Roman" w:cs="Times New Roman"/>
          <w:i/>
        </w:rPr>
        <w:lastRenderedPageBreak/>
        <w:t xml:space="preserve">summer context, under-represented youth and equity issues, and work with </w:t>
      </w:r>
      <w:r w:rsidR="00E45CBE" w:rsidRPr="00692855">
        <w:rPr>
          <w:rFonts w:ascii="Times New Roman" w:hAnsi="Times New Roman" w:cs="Times New Roman"/>
          <w:i/>
        </w:rPr>
        <w:t>data just is not very engaging.</w:t>
      </w:r>
    </w:p>
    <w:p w14:paraId="67C4FCA9" w14:textId="6F462C44" w:rsidR="008B30FE" w:rsidRDefault="00195C0D" w:rsidP="00B747F2">
      <w:pPr>
        <w:pStyle w:val="ListParagraph"/>
        <w:numPr>
          <w:ilvl w:val="1"/>
          <w:numId w:val="1"/>
        </w:numPr>
        <w:rPr>
          <w:rFonts w:ascii="Times New Roman" w:hAnsi="Times New Roman" w:cs="Times New Roman"/>
        </w:rPr>
      </w:pPr>
      <w:r>
        <w:rPr>
          <w:rFonts w:ascii="Times New Roman" w:hAnsi="Times New Roman" w:cs="Times New Roman"/>
        </w:rPr>
        <w:t xml:space="preserve">In order to add information about the null findings, </w:t>
      </w:r>
      <w:r w:rsidR="008B30FE">
        <w:rPr>
          <w:rFonts w:ascii="Times New Roman" w:hAnsi="Times New Roman" w:cs="Times New Roman"/>
        </w:rPr>
        <w:t>I added the following three</w:t>
      </w:r>
      <w:r w:rsidR="00FA6D14">
        <w:rPr>
          <w:rFonts w:ascii="Times New Roman" w:hAnsi="Times New Roman" w:cs="Times New Roman"/>
        </w:rPr>
        <w:t xml:space="preserve"> paragraph</w:t>
      </w:r>
      <w:r w:rsidR="008B30FE">
        <w:rPr>
          <w:rFonts w:ascii="Times New Roman" w:hAnsi="Times New Roman" w:cs="Times New Roman"/>
        </w:rPr>
        <w:t>s</w:t>
      </w:r>
      <w:r>
        <w:rPr>
          <w:rFonts w:ascii="Times New Roman" w:hAnsi="Times New Roman" w:cs="Times New Roman"/>
        </w:rPr>
        <w:t xml:space="preserve"> to the Discussion</w:t>
      </w:r>
      <w:r w:rsidR="00FA6D14">
        <w:rPr>
          <w:rFonts w:ascii="Times New Roman" w:hAnsi="Times New Roman" w:cs="Times New Roman"/>
        </w:rPr>
        <w:t>: “</w:t>
      </w:r>
      <w:r w:rsidR="00FA6D14" w:rsidRPr="00FA6D14">
        <w:rPr>
          <w:rFonts w:ascii="Times New Roman" w:hAnsi="Times New Roman" w:cs="Times New Roman"/>
        </w:rPr>
        <w:t xml:space="preserve">Why might these relations be so minimal? </w:t>
      </w:r>
      <w:r w:rsidR="00B747F2" w:rsidRPr="00B747F2">
        <w:rPr>
          <w:rFonts w:ascii="Times New Roman" w:hAnsi="Times New Roman" w:cs="Times New Roman"/>
        </w:rPr>
        <w:t xml:space="preserve">First, and foremost, the </w:t>
      </w:r>
      <w:r w:rsidR="00B747F2">
        <w:rPr>
          <w:rFonts w:ascii="Times New Roman" w:hAnsi="Times New Roman" w:cs="Times New Roman"/>
        </w:rPr>
        <w:t>little</w:t>
      </w:r>
      <w:r w:rsidR="00B747F2" w:rsidRPr="00B747F2">
        <w:rPr>
          <w:rFonts w:ascii="Times New Roman" w:hAnsi="Times New Roman" w:cs="Times New Roman"/>
        </w:rPr>
        <w:t xml:space="preserve"> variability at the instructional episode level was noteworthy because it means that few relations between variables at the instructional episode </w:t>
      </w:r>
      <w:r w:rsidR="00B747F2">
        <w:rPr>
          <w:rFonts w:ascii="Times New Roman" w:hAnsi="Times New Roman" w:cs="Times New Roman"/>
        </w:rPr>
        <w:t xml:space="preserve">were expected. </w:t>
      </w:r>
      <w:r w:rsidR="00FA6D14" w:rsidRPr="00FA6D14">
        <w:rPr>
          <w:rFonts w:ascii="Times New Roman" w:hAnsi="Times New Roman" w:cs="Times New Roman"/>
        </w:rPr>
        <w:t xml:space="preserve">In particular, </w:t>
      </w:r>
      <w:r w:rsidR="00B747F2">
        <w:rPr>
          <w:rFonts w:ascii="Times New Roman" w:hAnsi="Times New Roman" w:cs="Times New Roman"/>
        </w:rPr>
        <w:t xml:space="preserve">there were small ICCs at the instructional episode level for all six profiles. This </w:t>
      </w:r>
      <w:r w:rsidR="00B747F2" w:rsidRPr="00FA6D14">
        <w:rPr>
          <w:rFonts w:ascii="Times New Roman" w:hAnsi="Times New Roman" w:cs="Times New Roman"/>
        </w:rPr>
        <w:t xml:space="preserve">suggests that there was very little systematic variability at the </w:t>
      </w:r>
      <w:r w:rsidR="002A16F6">
        <w:rPr>
          <w:rFonts w:ascii="Times New Roman" w:hAnsi="Times New Roman" w:cs="Times New Roman"/>
        </w:rPr>
        <w:t xml:space="preserve">particular </w:t>
      </w:r>
      <w:r w:rsidR="00B747F2" w:rsidRPr="00FA6D14">
        <w:rPr>
          <w:rFonts w:ascii="Times New Roman" w:hAnsi="Times New Roman" w:cs="Times New Roman"/>
        </w:rPr>
        <w:t xml:space="preserve">level that </w:t>
      </w:r>
      <w:r w:rsidR="002A16F6">
        <w:rPr>
          <w:rFonts w:ascii="Times New Roman" w:hAnsi="Times New Roman" w:cs="Times New Roman"/>
        </w:rPr>
        <w:t xml:space="preserve">the variable for </w:t>
      </w:r>
      <w:r w:rsidR="00B747F2" w:rsidRPr="00FA6D14">
        <w:rPr>
          <w:rFonts w:ascii="Times New Roman" w:hAnsi="Times New Roman" w:cs="Times New Roman"/>
        </w:rPr>
        <w:t>wo</w:t>
      </w:r>
      <w:r w:rsidR="002A16F6">
        <w:rPr>
          <w:rFonts w:ascii="Times New Roman" w:hAnsi="Times New Roman" w:cs="Times New Roman"/>
        </w:rPr>
        <w:t>rk with data was at. Additionally, t</w:t>
      </w:r>
      <w:r w:rsidR="00B747F2">
        <w:rPr>
          <w:rFonts w:ascii="Times New Roman" w:hAnsi="Times New Roman" w:cs="Times New Roman"/>
        </w:rPr>
        <w:t>he ICC values found in this study</w:t>
      </w:r>
      <w:r w:rsidR="00FA6D14" w:rsidRPr="00B747F2">
        <w:rPr>
          <w:rFonts w:ascii="Times New Roman" w:hAnsi="Times New Roman" w:cs="Times New Roman"/>
        </w:rPr>
        <w:t xml:space="preserve"> were smaller than those found in the one other past study that employed the same analytic</w:t>
      </w:r>
      <w:r w:rsidR="00B747F2">
        <w:rPr>
          <w:rFonts w:ascii="Times New Roman" w:hAnsi="Times New Roman" w:cs="Times New Roman"/>
        </w:rPr>
        <w:t xml:space="preserve"> approach (Strati et al., 2017)</w:t>
      </w:r>
      <w:r w:rsidR="00FA6D14" w:rsidRPr="00B747F2">
        <w:rPr>
          <w:rFonts w:ascii="Times New Roman" w:hAnsi="Times New Roman" w:cs="Times New Roman"/>
        </w:rPr>
        <w:t>.</w:t>
      </w:r>
      <w:r w:rsidR="00B747F2">
        <w:rPr>
          <w:rFonts w:ascii="Times New Roman" w:hAnsi="Times New Roman" w:cs="Times New Roman"/>
        </w:rPr>
        <w:t xml:space="preserve"> The relative absence of variability at the instructional episode level may be due to the summer STEM </w:t>
      </w:r>
      <w:r w:rsidR="00FA6D14" w:rsidRPr="00B747F2">
        <w:rPr>
          <w:rFonts w:ascii="Times New Roman" w:hAnsi="Times New Roman" w:cs="Times New Roman"/>
        </w:rPr>
        <w:t>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w:t>
      </w:r>
      <w:r w:rsidR="00C57D48">
        <w:rPr>
          <w:rFonts w:ascii="Times New Roman" w:hAnsi="Times New Roman" w:cs="Times New Roman"/>
        </w:rPr>
        <w:t xml:space="preserve"> salient</w:t>
      </w:r>
      <w:r w:rsidR="00FA6D14" w:rsidRPr="00B747F2">
        <w:rPr>
          <w:rFonts w:ascii="Times New Roman" w:hAnsi="Times New Roman" w:cs="Times New Roman"/>
        </w:rPr>
        <w:t xml:space="preserve"> factor </w:t>
      </w:r>
      <w:r w:rsidR="00C57D48">
        <w:rPr>
          <w:rFonts w:ascii="Times New Roman" w:hAnsi="Times New Roman" w:cs="Times New Roman"/>
        </w:rPr>
        <w:t>in terms of their engagement. This</w:t>
      </w:r>
      <w:r w:rsidR="00FA6D14" w:rsidRPr="00B747F2">
        <w:rPr>
          <w:rFonts w:ascii="Times New Roman" w:hAnsi="Times New Roman" w:cs="Times New Roman"/>
        </w:rPr>
        <w:t xml:space="preserve"> consideration is described in greater deta</w:t>
      </w:r>
      <w:r w:rsidR="008B30FE">
        <w:rPr>
          <w:rFonts w:ascii="Times New Roman" w:hAnsi="Times New Roman" w:cs="Times New Roman"/>
        </w:rPr>
        <w:t>il in the limitations section.”</w:t>
      </w:r>
    </w:p>
    <w:p w14:paraId="3C7ECA4B" w14:textId="4A73A0F8" w:rsidR="008B30FE" w:rsidRPr="008B30FE" w:rsidRDefault="008B30FE" w:rsidP="008B30FE">
      <w:pPr>
        <w:pStyle w:val="ListParagraph"/>
        <w:numPr>
          <w:ilvl w:val="1"/>
          <w:numId w:val="1"/>
        </w:numPr>
        <w:rPr>
          <w:rFonts w:ascii="Times New Roman" w:hAnsi="Times New Roman" w:cs="Times New Roman"/>
        </w:rPr>
      </w:pPr>
      <w:r>
        <w:rPr>
          <w:rFonts w:ascii="Times New Roman" w:hAnsi="Times New Roman" w:cs="Times New Roman"/>
        </w:rPr>
        <w:t>“T</w:t>
      </w:r>
      <w:r w:rsidR="00FA6D14" w:rsidRPr="00B747F2">
        <w:rPr>
          <w:rFonts w:ascii="Times New Roman" w:hAnsi="Times New Roman" w:cs="Times New Roman"/>
        </w:rPr>
        <w:t>here are other possible reasons, though, too, for the minimal relations. One may b</w:t>
      </w:r>
      <w:r w:rsidR="007D040F">
        <w:rPr>
          <w:rFonts w:ascii="Times New Roman" w:hAnsi="Times New Roman" w:cs="Times New Roman"/>
        </w:rPr>
        <w:t xml:space="preserve">e that work with data is not, </w:t>
      </w:r>
      <w:r w:rsidR="00FA6D14" w:rsidRPr="00B747F2">
        <w:rPr>
          <w:rFonts w:ascii="Times New Roman" w:hAnsi="Times New Roman" w:cs="Times New Roman"/>
        </w:rPr>
        <w:t>as carried ou</w:t>
      </w:r>
      <w:r w:rsidR="007D040F">
        <w:rPr>
          <w:rFonts w:ascii="Times New Roman" w:hAnsi="Times New Roman" w:cs="Times New Roman"/>
        </w:rPr>
        <w:t>t in these summer STEM programs-</w:t>
      </w:r>
      <w:r w:rsidR="00FA6D14" w:rsidRPr="00B747F2">
        <w:rPr>
          <w:rFonts w:ascii="Times New Roman" w:hAnsi="Times New Roman" w:cs="Times New Roman"/>
        </w:rPr>
        <w:t xml:space="preserve"> very engaging, even accounting for the small amount of variability at the instructional episode level. </w:t>
      </w:r>
      <w:r>
        <w:rPr>
          <w:rFonts w:ascii="Times New Roman" w:hAnsi="Times New Roman" w:cs="Times New Roman"/>
        </w:rPr>
        <w:t>The comparison between the five individual aspects of work with data and not working with data as well as the comparison of instructional episodes that involved any of the aspects of work with data and those that contained none showed minimal relations. This suggests that work with data is not more engaging than other activities carried out in summer STEM programs.”</w:t>
      </w:r>
    </w:p>
    <w:p w14:paraId="2F3B6670" w14:textId="040044BF" w:rsidR="00F73286" w:rsidRPr="00B747F2" w:rsidRDefault="008B30FE" w:rsidP="008148A5">
      <w:pPr>
        <w:pStyle w:val="ListParagraph"/>
        <w:numPr>
          <w:ilvl w:val="1"/>
          <w:numId w:val="1"/>
        </w:numPr>
        <w:rPr>
          <w:rFonts w:ascii="Times New Roman" w:hAnsi="Times New Roman" w:cs="Times New Roman"/>
        </w:rPr>
      </w:pPr>
      <w:r>
        <w:rPr>
          <w:rFonts w:ascii="Times New Roman" w:hAnsi="Times New Roman" w:cs="Times New Roman"/>
        </w:rPr>
        <w:t>“</w:t>
      </w:r>
      <w:r w:rsidR="008148A5" w:rsidRPr="008148A5">
        <w:rPr>
          <w:rFonts w:ascii="Times New Roman" w:hAnsi="Times New Roman" w:cs="Times New Roman"/>
        </w:rPr>
        <w:t>Another</w:t>
      </w:r>
      <w:r w:rsidR="00BD5BAB">
        <w:rPr>
          <w:rFonts w:ascii="Times New Roman" w:hAnsi="Times New Roman" w:cs="Times New Roman"/>
        </w:rPr>
        <w:t xml:space="preserve"> noteworthy</w:t>
      </w:r>
      <w:r w:rsidR="008148A5" w:rsidRPr="008148A5">
        <w:rPr>
          <w:rFonts w:ascii="Times New Roman" w:hAnsi="Times New Roman" w:cs="Times New Roman"/>
        </w:rPr>
        <w:t xml:space="preserve">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This and the </w:t>
      </w:r>
      <w:r w:rsidR="007B401D">
        <w:rPr>
          <w:rFonts w:ascii="Times New Roman" w:hAnsi="Times New Roman" w:cs="Times New Roman"/>
        </w:rPr>
        <w:t>previous</w:t>
      </w:r>
      <w:r w:rsidR="008148A5" w:rsidRPr="008148A5">
        <w:rPr>
          <w:rFonts w:ascii="Times New Roman" w:hAnsi="Times New Roman" w:cs="Times New Roman"/>
        </w:rPr>
        <w:t xml:space="preserve"> potential explanation are explored</w:t>
      </w:r>
      <w:r w:rsidR="00F756B6">
        <w:rPr>
          <w:rFonts w:ascii="Times New Roman" w:hAnsi="Times New Roman" w:cs="Times New Roman"/>
        </w:rPr>
        <w:t xml:space="preserve"> even</w:t>
      </w:r>
      <w:r w:rsidR="008148A5" w:rsidRPr="008148A5">
        <w:rPr>
          <w:rFonts w:ascii="Times New Roman" w:hAnsi="Times New Roman" w:cs="Times New Roman"/>
        </w:rPr>
        <w:t xml:space="preserve"> further in the next section, on limitations to the present study and recommendations for future research. Taken together, it seems that the major reason for limited relations between work with data and youth engagement is that youth simply did not engage very </w:t>
      </w:r>
      <w:r w:rsidR="00F756B6">
        <w:rPr>
          <w:rFonts w:ascii="Times New Roman" w:hAnsi="Times New Roman" w:cs="Times New Roman"/>
        </w:rPr>
        <w:t xml:space="preserve">differently </w:t>
      </w:r>
      <w:r w:rsidR="008148A5" w:rsidRPr="008148A5">
        <w:rPr>
          <w:rFonts w:ascii="Times New Roman" w:hAnsi="Times New Roman" w:cs="Times New Roman"/>
        </w:rPr>
        <w:t>from instructional episode to instructional episode.</w:t>
      </w:r>
      <w:r w:rsidR="00FA6D14" w:rsidRPr="00B747F2">
        <w:rPr>
          <w:rFonts w:ascii="Times New Roman" w:hAnsi="Times New Roman" w:cs="Times New Roman"/>
        </w:rPr>
        <w:t>”</w:t>
      </w:r>
    </w:p>
    <w:p w14:paraId="304EDB42" w14:textId="77777777" w:rsidR="0062061A" w:rsidRPr="00692855" w:rsidRDefault="0062061A" w:rsidP="00EC098C">
      <w:pPr>
        <w:rPr>
          <w:rFonts w:ascii="Times New Roman" w:hAnsi="Times New Roman" w:cs="Times New Roman"/>
        </w:rPr>
      </w:pPr>
    </w:p>
    <w:p w14:paraId="3EEE3F89" w14:textId="368B112C" w:rsidR="0062061A" w:rsidRPr="006811FB" w:rsidRDefault="0062061A" w:rsidP="001C772A">
      <w:pPr>
        <w:jc w:val="center"/>
        <w:outlineLvl w:val="0"/>
        <w:rPr>
          <w:rFonts w:ascii="Times New Roman" w:hAnsi="Times New Roman" w:cs="Times New Roman"/>
          <w:b/>
        </w:rPr>
      </w:pPr>
      <w:bookmarkStart w:id="0" w:name="_GoBack"/>
      <w:r w:rsidRPr="006811FB">
        <w:rPr>
          <w:rFonts w:ascii="Times New Roman" w:hAnsi="Times New Roman" w:cs="Times New Roman"/>
          <w:b/>
        </w:rPr>
        <w:t>Throughout the Manuscript</w:t>
      </w:r>
      <w:r w:rsidR="00FC5E36" w:rsidRPr="006811FB">
        <w:rPr>
          <w:rFonts w:ascii="Times New Roman" w:hAnsi="Times New Roman" w:cs="Times New Roman"/>
          <w:b/>
        </w:rPr>
        <w:t xml:space="preserve"> or Overall</w:t>
      </w:r>
    </w:p>
    <w:bookmarkEnd w:id="0"/>
    <w:p w14:paraId="77644C37" w14:textId="77777777" w:rsidR="0062061A" w:rsidRPr="00692855" w:rsidRDefault="0062061A" w:rsidP="00EC098C">
      <w:pPr>
        <w:rPr>
          <w:rFonts w:ascii="Times New Roman" w:hAnsi="Times New Roman" w:cs="Times New Roman"/>
        </w:rPr>
      </w:pPr>
    </w:p>
    <w:p w14:paraId="33667DA0" w14:textId="5A5EF0A0"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Be careful about language</w:t>
      </w:r>
      <w:r w:rsidR="00E45CBE" w:rsidRPr="00692855">
        <w:rPr>
          <w:rFonts w:ascii="Times New Roman" w:hAnsi="Times New Roman" w:cs="Times New Roman"/>
          <w:i/>
        </w:rPr>
        <w:t xml:space="preserve"> use</w:t>
      </w:r>
      <w:r w:rsidRPr="00692855">
        <w:rPr>
          <w:rFonts w:ascii="Times New Roman" w:hAnsi="Times New Roman" w:cs="Times New Roman"/>
          <w:i/>
        </w:rPr>
        <w:t xml:space="preserve"> when discussing profiles; </w:t>
      </w:r>
      <w:r w:rsidR="00E45CBE" w:rsidRPr="00692855">
        <w:rPr>
          <w:rFonts w:ascii="Times New Roman" w:hAnsi="Times New Roman" w:cs="Times New Roman"/>
          <w:i/>
        </w:rPr>
        <w:t>change any instances of profile membership to</w:t>
      </w:r>
      <w:r w:rsidRPr="00692855">
        <w:rPr>
          <w:rFonts w:ascii="Times New Roman" w:hAnsi="Times New Roman" w:cs="Times New Roman"/>
          <w:i/>
        </w:rPr>
        <w:t xml:space="preserve"> probability of profile membership at a particular moment.</w:t>
      </w:r>
    </w:p>
    <w:p w14:paraId="074206F7" w14:textId="24D7054C" w:rsidR="007C3313" w:rsidRPr="00692855" w:rsidRDefault="007C3313" w:rsidP="00EC098C">
      <w:pPr>
        <w:pStyle w:val="ListParagraph"/>
        <w:numPr>
          <w:ilvl w:val="1"/>
          <w:numId w:val="1"/>
        </w:numPr>
        <w:rPr>
          <w:rFonts w:ascii="Times New Roman" w:hAnsi="Times New Roman" w:cs="Times New Roman"/>
        </w:rPr>
      </w:pPr>
      <w:r w:rsidRPr="00692855">
        <w:rPr>
          <w:rFonts w:ascii="Times New Roman" w:hAnsi="Times New Roman" w:cs="Times New Roman"/>
        </w:rPr>
        <w:t>I made changes to the research question #2 res</w:t>
      </w:r>
      <w:r w:rsidR="00E85428">
        <w:rPr>
          <w:rFonts w:ascii="Times New Roman" w:hAnsi="Times New Roman" w:cs="Times New Roman"/>
        </w:rPr>
        <w:t>ults section to reflect this language (as</w:t>
      </w:r>
      <w:r w:rsidRPr="00692855">
        <w:rPr>
          <w:rFonts w:ascii="Times New Roman" w:hAnsi="Times New Roman" w:cs="Times New Roman"/>
        </w:rPr>
        <w:t xml:space="preserve"> </w:t>
      </w:r>
      <w:r w:rsidR="00745CF0">
        <w:rPr>
          <w:rFonts w:ascii="Times New Roman" w:hAnsi="Times New Roman" w:cs="Times New Roman"/>
        </w:rPr>
        <w:t xml:space="preserve">also </w:t>
      </w:r>
      <w:r w:rsidRPr="00692855">
        <w:rPr>
          <w:rFonts w:ascii="Times New Roman" w:hAnsi="Times New Roman" w:cs="Times New Roman"/>
        </w:rPr>
        <w:t>described in revision point 14</w:t>
      </w:r>
      <w:r w:rsidR="00E85428">
        <w:rPr>
          <w:rFonts w:ascii="Times New Roman" w:hAnsi="Times New Roman" w:cs="Times New Roman"/>
        </w:rPr>
        <w:t xml:space="preserve">). </w:t>
      </w:r>
      <w:r w:rsidR="00EB158B" w:rsidRPr="00692855">
        <w:rPr>
          <w:rFonts w:ascii="Times New Roman" w:hAnsi="Times New Roman" w:cs="Times New Roman"/>
        </w:rPr>
        <w:t xml:space="preserve">I also searched for other examples of this but did not find </w:t>
      </w:r>
      <w:r w:rsidR="00AC3DA5" w:rsidRPr="00692855">
        <w:rPr>
          <w:rFonts w:ascii="Times New Roman" w:hAnsi="Times New Roman" w:cs="Times New Roman"/>
        </w:rPr>
        <w:t>any instances</w:t>
      </w:r>
      <w:r w:rsidR="00EB158B" w:rsidRPr="00692855">
        <w:rPr>
          <w:rFonts w:ascii="Times New Roman" w:hAnsi="Times New Roman" w:cs="Times New Roman"/>
        </w:rPr>
        <w:t>.</w:t>
      </w:r>
    </w:p>
    <w:p w14:paraId="7B32F2CA" w14:textId="34159163" w:rsidR="00747E41" w:rsidRPr="00692855" w:rsidRDefault="00747E41"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Use the p</w:t>
      </w:r>
      <w:r w:rsidR="008019BF" w:rsidRPr="00692855">
        <w:rPr>
          <w:rFonts w:ascii="Times New Roman" w:hAnsi="Times New Roman" w:cs="Times New Roman"/>
          <w:i/>
        </w:rPr>
        <w:t xml:space="preserve">ast </w:t>
      </w:r>
      <w:r w:rsidR="00D85D13" w:rsidRPr="00692855">
        <w:rPr>
          <w:rFonts w:ascii="Times New Roman" w:hAnsi="Times New Roman" w:cs="Times New Roman"/>
          <w:i/>
        </w:rPr>
        <w:t xml:space="preserve">verb tense throughout </w:t>
      </w:r>
      <w:r w:rsidRPr="00692855">
        <w:rPr>
          <w:rFonts w:ascii="Times New Roman" w:hAnsi="Times New Roman" w:cs="Times New Roman"/>
          <w:i/>
        </w:rPr>
        <w:t>the methods</w:t>
      </w:r>
      <w:r w:rsidR="007B4BAE" w:rsidRPr="00692855">
        <w:rPr>
          <w:rFonts w:ascii="Times New Roman" w:hAnsi="Times New Roman" w:cs="Times New Roman"/>
          <w:i/>
        </w:rPr>
        <w:t>, results, and discussion</w:t>
      </w:r>
      <w:r w:rsidRPr="00692855">
        <w:rPr>
          <w:rFonts w:ascii="Times New Roman" w:hAnsi="Times New Roman" w:cs="Times New Roman"/>
          <w:i/>
        </w:rPr>
        <w:t xml:space="preserve"> section. </w:t>
      </w:r>
      <w:r w:rsidR="00D85D13" w:rsidRPr="00692855">
        <w:rPr>
          <w:rFonts w:ascii="Times New Roman" w:hAnsi="Times New Roman" w:cs="Times New Roman"/>
          <w:i/>
        </w:rPr>
        <w:t>Use the first-person verb</w:t>
      </w:r>
      <w:r w:rsidR="000860E0" w:rsidRPr="00692855">
        <w:rPr>
          <w:rFonts w:ascii="Times New Roman" w:hAnsi="Times New Roman" w:cs="Times New Roman"/>
          <w:i/>
        </w:rPr>
        <w:t xml:space="preserve"> conjugation in these sections.</w:t>
      </w:r>
    </w:p>
    <w:p w14:paraId="3A7750BE" w14:textId="0344DA7B" w:rsidR="000860E0" w:rsidRPr="00692855" w:rsidRDefault="000A14D9" w:rsidP="00EC098C">
      <w:pPr>
        <w:pStyle w:val="ListParagraph"/>
        <w:numPr>
          <w:ilvl w:val="1"/>
          <w:numId w:val="1"/>
        </w:numPr>
        <w:rPr>
          <w:rFonts w:ascii="Times New Roman" w:hAnsi="Times New Roman" w:cs="Times New Roman"/>
        </w:rPr>
      </w:pPr>
      <w:r>
        <w:rPr>
          <w:rFonts w:ascii="Times New Roman" w:hAnsi="Times New Roman" w:cs="Times New Roman"/>
        </w:rPr>
        <w:t xml:space="preserve">I have made </w:t>
      </w:r>
      <w:r w:rsidR="00FE77C4">
        <w:rPr>
          <w:rFonts w:ascii="Times New Roman" w:hAnsi="Times New Roman" w:cs="Times New Roman"/>
        </w:rPr>
        <w:t xml:space="preserve">changes </w:t>
      </w:r>
      <w:r>
        <w:rPr>
          <w:rFonts w:ascii="Times New Roman" w:hAnsi="Times New Roman" w:cs="Times New Roman"/>
        </w:rPr>
        <w:t>to use the past tense a</w:t>
      </w:r>
      <w:r w:rsidR="00FE77C4">
        <w:rPr>
          <w:rFonts w:ascii="Times New Roman" w:hAnsi="Times New Roman" w:cs="Times New Roman"/>
        </w:rPr>
        <w:t>nd the first-person conjugation throughout the manuscript</w:t>
      </w:r>
    </w:p>
    <w:p w14:paraId="4E70AE37" w14:textId="1ADF28B0" w:rsidR="00E54362" w:rsidRPr="00692855" w:rsidRDefault="00305AC7"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Carefully copy edit the manuscript or have the manuscript copy-edited. </w:t>
      </w:r>
      <w:r w:rsidR="0021193F">
        <w:rPr>
          <w:rFonts w:ascii="Times New Roman" w:hAnsi="Times New Roman" w:cs="Times New Roman"/>
          <w:i/>
        </w:rPr>
        <w:t xml:space="preserve">Check </w:t>
      </w:r>
      <w:r w:rsidR="00E726CE">
        <w:rPr>
          <w:rFonts w:ascii="Times New Roman" w:hAnsi="Times New Roman" w:cs="Times New Roman"/>
          <w:i/>
        </w:rPr>
        <w:t xml:space="preserve">figure, table, and appendix </w:t>
      </w:r>
      <w:r w:rsidR="0021193F">
        <w:rPr>
          <w:rFonts w:ascii="Times New Roman" w:hAnsi="Times New Roman" w:cs="Times New Roman"/>
          <w:i/>
        </w:rPr>
        <w:t xml:space="preserve">numbers </w:t>
      </w:r>
      <w:r w:rsidR="00E726CE">
        <w:rPr>
          <w:rFonts w:ascii="Times New Roman" w:hAnsi="Times New Roman" w:cs="Times New Roman"/>
          <w:i/>
        </w:rPr>
        <w:t xml:space="preserve">and the citations and references </w:t>
      </w:r>
      <w:r w:rsidR="0021193F">
        <w:rPr>
          <w:rFonts w:ascii="Times New Roman" w:hAnsi="Times New Roman" w:cs="Times New Roman"/>
          <w:i/>
        </w:rPr>
        <w:t xml:space="preserve">given </w:t>
      </w:r>
      <w:r w:rsidR="00E726CE">
        <w:rPr>
          <w:rFonts w:ascii="Times New Roman" w:hAnsi="Times New Roman" w:cs="Times New Roman"/>
          <w:i/>
        </w:rPr>
        <w:t>the revision</w:t>
      </w:r>
      <w:r w:rsidR="0021193F">
        <w:rPr>
          <w:rFonts w:ascii="Times New Roman" w:hAnsi="Times New Roman" w:cs="Times New Roman"/>
          <w:i/>
        </w:rPr>
        <w:t xml:space="preserve"> made</w:t>
      </w:r>
      <w:r w:rsidR="00E726CE">
        <w:rPr>
          <w:rFonts w:ascii="Times New Roman" w:hAnsi="Times New Roman" w:cs="Times New Roman"/>
          <w:i/>
        </w:rPr>
        <w:t xml:space="preserve"> to the </w:t>
      </w:r>
      <w:r w:rsidR="002C25C3">
        <w:rPr>
          <w:rFonts w:ascii="Times New Roman" w:hAnsi="Times New Roman" w:cs="Times New Roman"/>
          <w:i/>
        </w:rPr>
        <w:t>manuscript.</w:t>
      </w:r>
    </w:p>
    <w:p w14:paraId="630145BC" w14:textId="2FD509E0" w:rsidR="000860E0"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I read through and copy-edited the entire manuscript. Given the changes made, I also checked and revised the figure, table, and appendix numbers and the citations and reference</w:t>
      </w:r>
      <w:ins w:id="1" w:author="Joshua Rosenberg" w:date="2018-07-06T13:10:00Z">
        <w:r w:rsidR="00EE4365">
          <w:rPr>
            <w:rFonts w:ascii="Times New Roman" w:hAnsi="Times New Roman" w:cs="Times New Roman"/>
          </w:rPr>
          <w:t>s.</w:t>
        </w:r>
      </w:ins>
    </w:p>
    <w:p w14:paraId="3BB2A4C2" w14:textId="6AF38A8C" w:rsidR="00D22518" w:rsidRPr="00692855" w:rsidRDefault="00E5436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Acknow</w:t>
      </w:r>
      <w:r w:rsidR="00FC5E36" w:rsidRPr="00692855">
        <w:rPr>
          <w:rFonts w:ascii="Times New Roman" w:hAnsi="Times New Roman" w:cs="Times New Roman"/>
          <w:i/>
        </w:rPr>
        <w:t>l</w:t>
      </w:r>
      <w:r w:rsidRPr="00692855">
        <w:rPr>
          <w:rFonts w:ascii="Times New Roman" w:hAnsi="Times New Roman" w:cs="Times New Roman"/>
          <w:i/>
        </w:rPr>
        <w:t>edge that this is a secondary analysis of existing data, citing</w:t>
      </w:r>
      <w:r w:rsidR="00D22518" w:rsidRPr="00692855">
        <w:rPr>
          <w:rFonts w:ascii="Times New Roman" w:hAnsi="Times New Roman" w:cs="Times New Roman"/>
          <w:i/>
        </w:rPr>
        <w:t xml:space="preserve"> the</w:t>
      </w:r>
      <w:r w:rsidR="00C227EF" w:rsidRPr="00692855">
        <w:rPr>
          <w:rFonts w:ascii="Times New Roman" w:hAnsi="Times New Roman" w:cs="Times New Roman"/>
          <w:i/>
        </w:rPr>
        <w:t xml:space="preserve"> STEM-IE NSF grant number (</w:t>
      </w:r>
      <w:r w:rsidR="00C227EF" w:rsidRPr="00692855">
        <w:rPr>
          <w:rFonts w:ascii="Times New Roman" w:hAnsi="Times New Roman" w:cs="Times New Roman"/>
          <w:bCs/>
          <w:i/>
        </w:rPr>
        <w:t>1421198</w:t>
      </w:r>
      <w:r w:rsidR="00C227EF" w:rsidRPr="00692855">
        <w:rPr>
          <w:rFonts w:ascii="Times New Roman" w:hAnsi="Times New Roman" w:cs="Times New Roman"/>
          <w:i/>
        </w:rPr>
        <w:t>).</w:t>
      </w:r>
    </w:p>
    <w:p w14:paraId="1C171785" w14:textId="57CEAD36" w:rsidR="00933F05"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 xml:space="preserve">I </w:t>
      </w:r>
      <w:r w:rsidR="004409DA">
        <w:rPr>
          <w:rFonts w:ascii="Times New Roman" w:hAnsi="Times New Roman" w:cs="Times New Roman"/>
        </w:rPr>
        <w:t xml:space="preserve">acknowledged that this is a secondary analysis and </w:t>
      </w:r>
      <w:r>
        <w:rPr>
          <w:rFonts w:ascii="Times New Roman" w:hAnsi="Times New Roman" w:cs="Times New Roman"/>
        </w:rPr>
        <w:t xml:space="preserve">added the grant number </w:t>
      </w:r>
      <w:r w:rsidR="008260AF">
        <w:rPr>
          <w:rFonts w:ascii="Times New Roman" w:hAnsi="Times New Roman" w:cs="Times New Roman"/>
        </w:rPr>
        <w:t>to the acknowledgements section through the addition of the text added for revision point 24.</w:t>
      </w:r>
    </w:p>
    <w:p w14:paraId="0116D851" w14:textId="3C195CFA" w:rsidR="0068083D" w:rsidRPr="00E641C1" w:rsidRDefault="00E54362" w:rsidP="00EC098C">
      <w:pPr>
        <w:pStyle w:val="ListParagraph"/>
        <w:numPr>
          <w:ilvl w:val="0"/>
          <w:numId w:val="1"/>
        </w:numPr>
        <w:rPr>
          <w:rFonts w:ascii="Times New Roman" w:hAnsi="Times New Roman" w:cs="Times New Roman"/>
          <w:bCs/>
          <w:i/>
        </w:rPr>
      </w:pPr>
      <w:r w:rsidRPr="00E641C1">
        <w:rPr>
          <w:rFonts w:ascii="Times New Roman" w:hAnsi="Times New Roman" w:cs="Times New Roman"/>
          <w:i/>
        </w:rPr>
        <w:t>Include NSF blurb</w:t>
      </w:r>
      <w:r w:rsidR="00D22518" w:rsidRPr="00E641C1">
        <w:rPr>
          <w:rFonts w:ascii="Times New Roman" w:hAnsi="Times New Roman" w:cs="Times New Roman"/>
          <w:i/>
        </w:rPr>
        <w:t xml:space="preserve"> relating to their independence from the findings of this research as an author’s note</w:t>
      </w:r>
      <w:r w:rsidR="00305AC7" w:rsidRPr="00E641C1">
        <w:rPr>
          <w:rFonts w:ascii="Times New Roman" w:hAnsi="Times New Roman" w:cs="Times New Roman"/>
          <w:i/>
        </w:rPr>
        <w:t xml:space="preserve"> (“This material is based upon work supported by the National Science Foundation under Grant No. </w:t>
      </w:r>
      <w:r w:rsidR="00305AC7" w:rsidRPr="00E641C1">
        <w:rPr>
          <w:rFonts w:ascii="Times New Roman" w:hAnsi="Times New Roman" w:cs="Times New Roman"/>
          <w:bCs/>
          <w:i/>
        </w:rPr>
        <w:t>1421198</w:t>
      </w:r>
      <w:r w:rsidR="008019BF" w:rsidRPr="00E641C1">
        <w:rPr>
          <w:rFonts w:ascii="Times New Roman" w:hAnsi="Times New Roman" w:cs="Times New Roman"/>
          <w:bCs/>
          <w:i/>
        </w:rPr>
        <w:t>. Any opinions, findings, conclusions, or recommendations expressed in this material are those of the authors and do not reflect the views of the National Science Foundation.”</w:t>
      </w:r>
      <w:r w:rsidR="0068083D" w:rsidRPr="00E641C1">
        <w:rPr>
          <w:rFonts w:ascii="Times New Roman" w:hAnsi="Times New Roman" w:cs="Times New Roman"/>
          <w:i/>
        </w:rPr>
        <w:t xml:space="preserve"> </w:t>
      </w:r>
    </w:p>
    <w:p w14:paraId="03F8E30C" w14:textId="443EC7F7" w:rsidR="00863C95" w:rsidRPr="0021193F" w:rsidRDefault="00E726CE" w:rsidP="00EC098C">
      <w:pPr>
        <w:pStyle w:val="ListParagraph"/>
        <w:numPr>
          <w:ilvl w:val="1"/>
          <w:numId w:val="1"/>
        </w:numPr>
        <w:rPr>
          <w:rFonts w:ascii="Times New Roman" w:hAnsi="Times New Roman" w:cs="Times New Roman"/>
          <w:bCs/>
        </w:rPr>
      </w:pPr>
      <w:r>
        <w:rPr>
          <w:rFonts w:ascii="Times New Roman" w:hAnsi="Times New Roman" w:cs="Times New Roman"/>
        </w:rPr>
        <w:t>I added this text to the acknowledgements section.</w:t>
      </w:r>
    </w:p>
    <w:p w14:paraId="5306F74A" w14:textId="6A008501" w:rsidR="0021193F" w:rsidRDefault="0021193F" w:rsidP="0021193F">
      <w:pPr>
        <w:rPr>
          <w:rFonts w:ascii="Times New Roman" w:hAnsi="Times New Roman" w:cs="Times New Roman"/>
          <w:bCs/>
        </w:rPr>
      </w:pPr>
    </w:p>
    <w:sectPr w:rsidR="0021193F" w:rsidSect="00C15D19">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B994F" w14:textId="77777777" w:rsidR="008D59BF" w:rsidRDefault="008D59BF" w:rsidP="00C15D19">
      <w:r>
        <w:separator/>
      </w:r>
    </w:p>
  </w:endnote>
  <w:endnote w:type="continuationSeparator" w:id="0">
    <w:p w14:paraId="0B43BA5D" w14:textId="77777777" w:rsidR="008D59BF" w:rsidRDefault="008D59BF" w:rsidP="00C1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790F5" w14:textId="77777777" w:rsidR="008D59BF" w:rsidRDefault="008D59BF" w:rsidP="00C15D19">
      <w:r>
        <w:separator/>
      </w:r>
    </w:p>
  </w:footnote>
  <w:footnote w:type="continuationSeparator" w:id="0">
    <w:p w14:paraId="44FF7E7F" w14:textId="77777777" w:rsidR="008D59BF" w:rsidRDefault="008D59BF" w:rsidP="00C1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762443"/>
      <w:docPartObj>
        <w:docPartGallery w:val="Page Numbers (Top of Page)"/>
        <w:docPartUnique/>
      </w:docPartObj>
    </w:sdtPr>
    <w:sdtEndPr>
      <w:rPr>
        <w:rStyle w:val="PageNumber"/>
      </w:rPr>
    </w:sdtEndPr>
    <w:sdtContent>
      <w:p w14:paraId="3FEB63CB" w14:textId="3A1B2283" w:rsidR="0095742E" w:rsidRDefault="0095742E" w:rsidP="00B82C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213B8" w14:textId="77777777" w:rsidR="0095742E" w:rsidRDefault="0095742E" w:rsidP="00C15D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4062761"/>
      <w:docPartObj>
        <w:docPartGallery w:val="Page Numbers (Top of Page)"/>
        <w:docPartUnique/>
      </w:docPartObj>
    </w:sdtPr>
    <w:sdtEndPr>
      <w:rPr>
        <w:rStyle w:val="PageNumber"/>
        <w:rFonts w:ascii="Times New Roman" w:hAnsi="Times New Roman" w:cs="Times New Roman"/>
      </w:rPr>
    </w:sdtEndPr>
    <w:sdtContent>
      <w:p w14:paraId="67DE7051" w14:textId="16AB6D2B" w:rsidR="0095742E" w:rsidRPr="00C15D19" w:rsidRDefault="0095742E" w:rsidP="00B82C24">
        <w:pPr>
          <w:pStyle w:val="Header"/>
          <w:framePr w:wrap="none" w:vAnchor="text" w:hAnchor="margin" w:xAlign="right" w:y="1"/>
          <w:rPr>
            <w:rStyle w:val="PageNumber"/>
            <w:rFonts w:ascii="Times New Roman" w:hAnsi="Times New Roman" w:cs="Times New Roman"/>
          </w:rPr>
        </w:pPr>
        <w:r w:rsidRPr="00C15D19">
          <w:rPr>
            <w:rStyle w:val="PageNumber"/>
            <w:rFonts w:ascii="Times New Roman" w:hAnsi="Times New Roman" w:cs="Times New Roman"/>
          </w:rPr>
          <w:fldChar w:fldCharType="begin"/>
        </w:r>
        <w:r w:rsidRPr="00C15D19">
          <w:rPr>
            <w:rStyle w:val="PageNumber"/>
            <w:rFonts w:ascii="Times New Roman" w:hAnsi="Times New Roman" w:cs="Times New Roman"/>
          </w:rPr>
          <w:instrText xml:space="preserve"> PAGE </w:instrText>
        </w:r>
        <w:r w:rsidRPr="00C15D19">
          <w:rPr>
            <w:rStyle w:val="PageNumber"/>
            <w:rFonts w:ascii="Times New Roman" w:hAnsi="Times New Roman" w:cs="Times New Roman"/>
          </w:rPr>
          <w:fldChar w:fldCharType="separate"/>
        </w:r>
        <w:r w:rsidR="007179CE">
          <w:rPr>
            <w:rStyle w:val="PageNumber"/>
            <w:rFonts w:ascii="Times New Roman" w:hAnsi="Times New Roman" w:cs="Times New Roman"/>
            <w:noProof/>
          </w:rPr>
          <w:t>8</w:t>
        </w:r>
        <w:r w:rsidRPr="00C15D19">
          <w:rPr>
            <w:rStyle w:val="PageNumber"/>
            <w:rFonts w:ascii="Times New Roman" w:hAnsi="Times New Roman" w:cs="Times New Roman"/>
          </w:rPr>
          <w:fldChar w:fldCharType="end"/>
        </w:r>
      </w:p>
    </w:sdtContent>
  </w:sdt>
  <w:p w14:paraId="5357BC44" w14:textId="77777777" w:rsidR="0095742E" w:rsidRPr="00C15D19" w:rsidRDefault="0095742E" w:rsidP="00C15D19">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21DA2"/>
    <w:multiLevelType w:val="hybridMultilevel"/>
    <w:tmpl w:val="4ACE4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2AB6"/>
    <w:multiLevelType w:val="hybridMultilevel"/>
    <w:tmpl w:val="1C787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73292"/>
    <w:multiLevelType w:val="multilevel"/>
    <w:tmpl w:val="7E3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8"/>
  </w:num>
  <w:num w:numId="5">
    <w:abstractNumId w:val="1"/>
  </w:num>
  <w:num w:numId="6">
    <w:abstractNumId w:val="0"/>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14A9C"/>
    <w:rsid w:val="0001504D"/>
    <w:rsid w:val="00025E7D"/>
    <w:rsid w:val="00026A73"/>
    <w:rsid w:val="000341BD"/>
    <w:rsid w:val="00043C6C"/>
    <w:rsid w:val="00066008"/>
    <w:rsid w:val="000860E0"/>
    <w:rsid w:val="000866FA"/>
    <w:rsid w:val="00094C04"/>
    <w:rsid w:val="000A14D9"/>
    <w:rsid w:val="000A71F4"/>
    <w:rsid w:val="000D1C7B"/>
    <w:rsid w:val="000D3295"/>
    <w:rsid w:val="000D3297"/>
    <w:rsid w:val="000D35D7"/>
    <w:rsid w:val="00120457"/>
    <w:rsid w:val="00125F6B"/>
    <w:rsid w:val="00131D74"/>
    <w:rsid w:val="00163CD0"/>
    <w:rsid w:val="0017738D"/>
    <w:rsid w:val="00177980"/>
    <w:rsid w:val="001834AE"/>
    <w:rsid w:val="00184E32"/>
    <w:rsid w:val="001907E4"/>
    <w:rsid w:val="00195C0D"/>
    <w:rsid w:val="00196F61"/>
    <w:rsid w:val="001C0868"/>
    <w:rsid w:val="001C772A"/>
    <w:rsid w:val="001F030D"/>
    <w:rsid w:val="001F0AA0"/>
    <w:rsid w:val="001F5675"/>
    <w:rsid w:val="00202568"/>
    <w:rsid w:val="00203F8F"/>
    <w:rsid w:val="00207AB9"/>
    <w:rsid w:val="0021193F"/>
    <w:rsid w:val="00212128"/>
    <w:rsid w:val="00251312"/>
    <w:rsid w:val="00251BE0"/>
    <w:rsid w:val="0027642B"/>
    <w:rsid w:val="002816F4"/>
    <w:rsid w:val="0028477A"/>
    <w:rsid w:val="00293214"/>
    <w:rsid w:val="002A16F6"/>
    <w:rsid w:val="002A6964"/>
    <w:rsid w:val="002C25C3"/>
    <w:rsid w:val="002D4EBE"/>
    <w:rsid w:val="002F205F"/>
    <w:rsid w:val="002F3D82"/>
    <w:rsid w:val="002F5D75"/>
    <w:rsid w:val="00305AC7"/>
    <w:rsid w:val="003157A4"/>
    <w:rsid w:val="00320FEB"/>
    <w:rsid w:val="00331FA4"/>
    <w:rsid w:val="003461C0"/>
    <w:rsid w:val="0034735D"/>
    <w:rsid w:val="0036692D"/>
    <w:rsid w:val="0037107C"/>
    <w:rsid w:val="003745F3"/>
    <w:rsid w:val="00381EA9"/>
    <w:rsid w:val="00382B35"/>
    <w:rsid w:val="003863A5"/>
    <w:rsid w:val="003A29BA"/>
    <w:rsid w:val="003B4693"/>
    <w:rsid w:val="003C2795"/>
    <w:rsid w:val="003C62BD"/>
    <w:rsid w:val="003D0F65"/>
    <w:rsid w:val="00431AC1"/>
    <w:rsid w:val="00437AA4"/>
    <w:rsid w:val="004409DA"/>
    <w:rsid w:val="00447D39"/>
    <w:rsid w:val="004506B4"/>
    <w:rsid w:val="00450C56"/>
    <w:rsid w:val="00454D5C"/>
    <w:rsid w:val="00460689"/>
    <w:rsid w:val="004742EF"/>
    <w:rsid w:val="004754EA"/>
    <w:rsid w:val="00483321"/>
    <w:rsid w:val="00495A7A"/>
    <w:rsid w:val="004A7A7A"/>
    <w:rsid w:val="004B4BE9"/>
    <w:rsid w:val="004C1AA9"/>
    <w:rsid w:val="004C50B6"/>
    <w:rsid w:val="004D39EA"/>
    <w:rsid w:val="004D6B0D"/>
    <w:rsid w:val="004E0C2C"/>
    <w:rsid w:val="004E1D89"/>
    <w:rsid w:val="004F0745"/>
    <w:rsid w:val="004F2A6D"/>
    <w:rsid w:val="00502130"/>
    <w:rsid w:val="00504345"/>
    <w:rsid w:val="005051CF"/>
    <w:rsid w:val="00507654"/>
    <w:rsid w:val="00551904"/>
    <w:rsid w:val="0055560F"/>
    <w:rsid w:val="00560668"/>
    <w:rsid w:val="005606F8"/>
    <w:rsid w:val="00561D5F"/>
    <w:rsid w:val="005634C5"/>
    <w:rsid w:val="00565CB1"/>
    <w:rsid w:val="005702EA"/>
    <w:rsid w:val="00575BBC"/>
    <w:rsid w:val="00590EB6"/>
    <w:rsid w:val="00597B79"/>
    <w:rsid w:val="005A16B9"/>
    <w:rsid w:val="005A208E"/>
    <w:rsid w:val="005C07DE"/>
    <w:rsid w:val="005D65A5"/>
    <w:rsid w:val="00600878"/>
    <w:rsid w:val="00604983"/>
    <w:rsid w:val="00610EE8"/>
    <w:rsid w:val="00614936"/>
    <w:rsid w:val="0062061A"/>
    <w:rsid w:val="00643289"/>
    <w:rsid w:val="006607BD"/>
    <w:rsid w:val="00665486"/>
    <w:rsid w:val="00665B90"/>
    <w:rsid w:val="00667BEC"/>
    <w:rsid w:val="006714D2"/>
    <w:rsid w:val="0068083D"/>
    <w:rsid w:val="006811FB"/>
    <w:rsid w:val="00692855"/>
    <w:rsid w:val="006B3CB1"/>
    <w:rsid w:val="006B7C51"/>
    <w:rsid w:val="006C09AF"/>
    <w:rsid w:val="006C1645"/>
    <w:rsid w:val="006C6BC5"/>
    <w:rsid w:val="006E10AE"/>
    <w:rsid w:val="007179CE"/>
    <w:rsid w:val="007361A4"/>
    <w:rsid w:val="00745CF0"/>
    <w:rsid w:val="00747E41"/>
    <w:rsid w:val="00757063"/>
    <w:rsid w:val="007702F7"/>
    <w:rsid w:val="007766E6"/>
    <w:rsid w:val="0078537F"/>
    <w:rsid w:val="00786CB0"/>
    <w:rsid w:val="00787A45"/>
    <w:rsid w:val="007914D4"/>
    <w:rsid w:val="007A5B9A"/>
    <w:rsid w:val="007B401D"/>
    <w:rsid w:val="007B4BAE"/>
    <w:rsid w:val="007C3313"/>
    <w:rsid w:val="007C4A77"/>
    <w:rsid w:val="007D0088"/>
    <w:rsid w:val="007D040F"/>
    <w:rsid w:val="007D2EB7"/>
    <w:rsid w:val="007E2AF2"/>
    <w:rsid w:val="008019BF"/>
    <w:rsid w:val="00805BAA"/>
    <w:rsid w:val="00811E1E"/>
    <w:rsid w:val="0081228D"/>
    <w:rsid w:val="008131CC"/>
    <w:rsid w:val="008148A5"/>
    <w:rsid w:val="0081712B"/>
    <w:rsid w:val="0082004A"/>
    <w:rsid w:val="00824A45"/>
    <w:rsid w:val="008260AF"/>
    <w:rsid w:val="00863C95"/>
    <w:rsid w:val="0086701E"/>
    <w:rsid w:val="008727E9"/>
    <w:rsid w:val="008776D2"/>
    <w:rsid w:val="008959D5"/>
    <w:rsid w:val="008A4908"/>
    <w:rsid w:val="008B30FE"/>
    <w:rsid w:val="008B3DD3"/>
    <w:rsid w:val="008C7B3A"/>
    <w:rsid w:val="008D59BF"/>
    <w:rsid w:val="008D6B69"/>
    <w:rsid w:val="008E7AD1"/>
    <w:rsid w:val="008F25F6"/>
    <w:rsid w:val="008F548E"/>
    <w:rsid w:val="00902011"/>
    <w:rsid w:val="00906CD3"/>
    <w:rsid w:val="00912441"/>
    <w:rsid w:val="00922C50"/>
    <w:rsid w:val="00925C6A"/>
    <w:rsid w:val="00933F05"/>
    <w:rsid w:val="009434ED"/>
    <w:rsid w:val="0095742E"/>
    <w:rsid w:val="0096082D"/>
    <w:rsid w:val="00962987"/>
    <w:rsid w:val="00965AE6"/>
    <w:rsid w:val="00971EFC"/>
    <w:rsid w:val="00976800"/>
    <w:rsid w:val="009938C2"/>
    <w:rsid w:val="009A2F66"/>
    <w:rsid w:val="009A5C98"/>
    <w:rsid w:val="009A7FEF"/>
    <w:rsid w:val="009B17BB"/>
    <w:rsid w:val="009B4901"/>
    <w:rsid w:val="009B5129"/>
    <w:rsid w:val="009C6C6A"/>
    <w:rsid w:val="009D63CA"/>
    <w:rsid w:val="009E09B4"/>
    <w:rsid w:val="00A0667E"/>
    <w:rsid w:val="00A4202A"/>
    <w:rsid w:val="00A46A6B"/>
    <w:rsid w:val="00A546EB"/>
    <w:rsid w:val="00A63975"/>
    <w:rsid w:val="00A7510F"/>
    <w:rsid w:val="00A775F2"/>
    <w:rsid w:val="00A778F1"/>
    <w:rsid w:val="00AA0C9E"/>
    <w:rsid w:val="00AA5336"/>
    <w:rsid w:val="00AC020E"/>
    <w:rsid w:val="00AC2DFC"/>
    <w:rsid w:val="00AC3DA5"/>
    <w:rsid w:val="00AC6FA3"/>
    <w:rsid w:val="00AF40D3"/>
    <w:rsid w:val="00B00270"/>
    <w:rsid w:val="00B06374"/>
    <w:rsid w:val="00B11EAA"/>
    <w:rsid w:val="00B15898"/>
    <w:rsid w:val="00B264C6"/>
    <w:rsid w:val="00B2731E"/>
    <w:rsid w:val="00B37DE1"/>
    <w:rsid w:val="00B43F57"/>
    <w:rsid w:val="00B627E3"/>
    <w:rsid w:val="00B66C6F"/>
    <w:rsid w:val="00B747F2"/>
    <w:rsid w:val="00B82C24"/>
    <w:rsid w:val="00BA25FE"/>
    <w:rsid w:val="00BA5E0A"/>
    <w:rsid w:val="00BB2E2A"/>
    <w:rsid w:val="00BD1174"/>
    <w:rsid w:val="00BD4EB1"/>
    <w:rsid w:val="00BD5BAB"/>
    <w:rsid w:val="00BE304B"/>
    <w:rsid w:val="00BE5EDB"/>
    <w:rsid w:val="00BF1C0F"/>
    <w:rsid w:val="00BF2436"/>
    <w:rsid w:val="00BF5960"/>
    <w:rsid w:val="00C15D19"/>
    <w:rsid w:val="00C227EF"/>
    <w:rsid w:val="00C36263"/>
    <w:rsid w:val="00C44797"/>
    <w:rsid w:val="00C57D48"/>
    <w:rsid w:val="00C71FEE"/>
    <w:rsid w:val="00C74122"/>
    <w:rsid w:val="00C76C62"/>
    <w:rsid w:val="00C81CCA"/>
    <w:rsid w:val="00CA2F0F"/>
    <w:rsid w:val="00CB0382"/>
    <w:rsid w:val="00CC5D98"/>
    <w:rsid w:val="00CC7215"/>
    <w:rsid w:val="00CD6CF8"/>
    <w:rsid w:val="00CF6C79"/>
    <w:rsid w:val="00D02FDF"/>
    <w:rsid w:val="00D11729"/>
    <w:rsid w:val="00D22518"/>
    <w:rsid w:val="00D22966"/>
    <w:rsid w:val="00D27516"/>
    <w:rsid w:val="00D30E04"/>
    <w:rsid w:val="00D31D53"/>
    <w:rsid w:val="00D46DCA"/>
    <w:rsid w:val="00D534E3"/>
    <w:rsid w:val="00D54127"/>
    <w:rsid w:val="00D76F9D"/>
    <w:rsid w:val="00D819B5"/>
    <w:rsid w:val="00D83E92"/>
    <w:rsid w:val="00D85D13"/>
    <w:rsid w:val="00D93619"/>
    <w:rsid w:val="00D93678"/>
    <w:rsid w:val="00D93A24"/>
    <w:rsid w:val="00D9770A"/>
    <w:rsid w:val="00DB2088"/>
    <w:rsid w:val="00DB2D27"/>
    <w:rsid w:val="00DB4841"/>
    <w:rsid w:val="00DE1CEC"/>
    <w:rsid w:val="00DE3096"/>
    <w:rsid w:val="00DE4D7F"/>
    <w:rsid w:val="00DF5C18"/>
    <w:rsid w:val="00E05117"/>
    <w:rsid w:val="00E23AFE"/>
    <w:rsid w:val="00E24424"/>
    <w:rsid w:val="00E27C5C"/>
    <w:rsid w:val="00E304DF"/>
    <w:rsid w:val="00E45CBE"/>
    <w:rsid w:val="00E54362"/>
    <w:rsid w:val="00E6176F"/>
    <w:rsid w:val="00E636EB"/>
    <w:rsid w:val="00E641C1"/>
    <w:rsid w:val="00E70B93"/>
    <w:rsid w:val="00E71C43"/>
    <w:rsid w:val="00E726CE"/>
    <w:rsid w:val="00E757F5"/>
    <w:rsid w:val="00E75A67"/>
    <w:rsid w:val="00E85428"/>
    <w:rsid w:val="00EB158B"/>
    <w:rsid w:val="00EC098C"/>
    <w:rsid w:val="00EC1D17"/>
    <w:rsid w:val="00ED161D"/>
    <w:rsid w:val="00ED4339"/>
    <w:rsid w:val="00ED699B"/>
    <w:rsid w:val="00EE4365"/>
    <w:rsid w:val="00EF41C2"/>
    <w:rsid w:val="00F0029D"/>
    <w:rsid w:val="00F03710"/>
    <w:rsid w:val="00F07938"/>
    <w:rsid w:val="00F16D2F"/>
    <w:rsid w:val="00F20381"/>
    <w:rsid w:val="00F304D5"/>
    <w:rsid w:val="00F3326B"/>
    <w:rsid w:val="00F3413D"/>
    <w:rsid w:val="00F349E2"/>
    <w:rsid w:val="00F635D3"/>
    <w:rsid w:val="00F67D3A"/>
    <w:rsid w:val="00F73286"/>
    <w:rsid w:val="00F74DCD"/>
    <w:rsid w:val="00F756B6"/>
    <w:rsid w:val="00F9508D"/>
    <w:rsid w:val="00FA6D14"/>
    <w:rsid w:val="00FB06BB"/>
    <w:rsid w:val="00FB34F2"/>
    <w:rsid w:val="00FC39C0"/>
    <w:rsid w:val="00FC5E36"/>
    <w:rsid w:val="00FD625F"/>
    <w:rsid w:val="00FE0D86"/>
    <w:rsid w:val="00FE1D8F"/>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BCF04"/>
  <w15:docId w15:val="{0364AFD1-A540-334A-BA81-47B2CA2A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 w:type="paragraph" w:styleId="Header">
    <w:name w:val="header"/>
    <w:basedOn w:val="Normal"/>
    <w:link w:val="HeaderChar"/>
    <w:uiPriority w:val="99"/>
    <w:unhideWhenUsed/>
    <w:rsid w:val="00C15D19"/>
    <w:pPr>
      <w:tabs>
        <w:tab w:val="center" w:pos="4680"/>
        <w:tab w:val="right" w:pos="9360"/>
      </w:tabs>
    </w:pPr>
  </w:style>
  <w:style w:type="character" w:customStyle="1" w:styleId="HeaderChar">
    <w:name w:val="Header Char"/>
    <w:basedOn w:val="DefaultParagraphFont"/>
    <w:link w:val="Header"/>
    <w:uiPriority w:val="99"/>
    <w:rsid w:val="00C15D19"/>
  </w:style>
  <w:style w:type="character" w:styleId="PageNumber">
    <w:name w:val="page number"/>
    <w:basedOn w:val="DefaultParagraphFont"/>
    <w:uiPriority w:val="99"/>
    <w:semiHidden/>
    <w:unhideWhenUsed/>
    <w:rsid w:val="00C15D19"/>
  </w:style>
  <w:style w:type="paragraph" w:styleId="Footer">
    <w:name w:val="footer"/>
    <w:basedOn w:val="Normal"/>
    <w:link w:val="FooterChar"/>
    <w:uiPriority w:val="99"/>
    <w:unhideWhenUsed/>
    <w:rsid w:val="00C15D19"/>
    <w:pPr>
      <w:tabs>
        <w:tab w:val="center" w:pos="4680"/>
        <w:tab w:val="right" w:pos="9360"/>
      </w:tabs>
    </w:pPr>
  </w:style>
  <w:style w:type="character" w:customStyle="1" w:styleId="FooterChar">
    <w:name w:val="Footer Char"/>
    <w:basedOn w:val="DefaultParagraphFont"/>
    <w:link w:val="Footer"/>
    <w:uiPriority w:val="99"/>
    <w:rsid w:val="00C1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17232762">
      <w:bodyDiv w:val="1"/>
      <w:marLeft w:val="0"/>
      <w:marRight w:val="0"/>
      <w:marTop w:val="0"/>
      <w:marBottom w:val="0"/>
      <w:divBdr>
        <w:top w:val="none" w:sz="0" w:space="0" w:color="auto"/>
        <w:left w:val="none" w:sz="0" w:space="0" w:color="auto"/>
        <w:bottom w:val="none" w:sz="0" w:space="0" w:color="auto"/>
        <w:right w:val="none" w:sz="0" w:space="0" w:color="auto"/>
      </w:divBdr>
      <w:divsChild>
        <w:div w:id="2108304209">
          <w:marLeft w:val="0"/>
          <w:marRight w:val="0"/>
          <w:marTop w:val="0"/>
          <w:marBottom w:val="0"/>
          <w:divBdr>
            <w:top w:val="none" w:sz="0" w:space="0" w:color="auto"/>
            <w:left w:val="none" w:sz="0" w:space="0" w:color="auto"/>
            <w:bottom w:val="none" w:sz="0" w:space="0" w:color="auto"/>
            <w:right w:val="none" w:sz="0" w:space="0" w:color="auto"/>
          </w:divBdr>
          <w:divsChild>
            <w:div w:id="215820307">
              <w:marLeft w:val="0"/>
              <w:marRight w:val="0"/>
              <w:marTop w:val="0"/>
              <w:marBottom w:val="0"/>
              <w:divBdr>
                <w:top w:val="none" w:sz="0" w:space="0" w:color="auto"/>
                <w:left w:val="none" w:sz="0" w:space="0" w:color="auto"/>
                <w:bottom w:val="none" w:sz="0" w:space="0" w:color="auto"/>
                <w:right w:val="none" w:sz="0" w:space="0" w:color="auto"/>
              </w:divBdr>
              <w:divsChild>
                <w:div w:id="36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2</cp:revision>
  <dcterms:created xsi:type="dcterms:W3CDTF">2018-07-11T17:54:00Z</dcterms:created>
  <dcterms:modified xsi:type="dcterms:W3CDTF">2018-07-11T17:54:00Z</dcterms:modified>
</cp:coreProperties>
</file>